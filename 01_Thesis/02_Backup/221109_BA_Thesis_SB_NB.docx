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before="0" w:line="276" w:lineRule="auto"/>
        <w:jc w:val="right"/>
        <w:rPr>
          <w:color w:val="000000"/>
        </w:rPr>
      </w:pPr>
      <w:bookmarkStart w:colFirst="0" w:colLast="0" w:name="_beydbaycli5p" w:id="0"/>
      <w:bookmarkEnd w:id="0"/>
      <w:r w:rsidDel="00000000" w:rsidR="00000000" w:rsidRPr="00000000">
        <w:rPr>
          <w:rtl w:val="0"/>
        </w:rPr>
      </w:r>
    </w:p>
    <w:p w:rsidR="00000000" w:rsidDel="00000000" w:rsidP="00000000" w:rsidRDefault="00000000" w:rsidRPr="00000000" w14:paraId="00000002">
      <w:pPr>
        <w:pStyle w:val="Title"/>
        <w:shd w:fill="ffffff" w:val="clear"/>
        <w:spacing w:before="0" w:line="276" w:lineRule="auto"/>
        <w:rPr>
          <w:color w:val="000000"/>
        </w:rPr>
      </w:pPr>
      <w:bookmarkStart w:colFirst="0" w:colLast="0" w:name="_x4nkssv6748l" w:id="1"/>
      <w:bookmarkEnd w:id="1"/>
      <w:r w:rsidDel="00000000" w:rsidR="00000000" w:rsidRPr="00000000">
        <w:rPr>
          <w:rtl w:val="0"/>
        </w:rPr>
      </w:r>
    </w:p>
    <w:p w:rsidR="00000000" w:rsidDel="00000000" w:rsidP="00000000" w:rsidRDefault="00000000" w:rsidRPr="00000000" w14:paraId="00000003">
      <w:pPr>
        <w:pStyle w:val="Title"/>
        <w:jc w:val="center"/>
        <w:rPr>
          <w:b w:val="0"/>
          <w:i w:val="1"/>
          <w:color w:val="000000"/>
        </w:rPr>
      </w:pPr>
      <w:bookmarkStart w:colFirst="0" w:colLast="0" w:name="_ndtlo9f4csch" w:id="2"/>
      <w:bookmarkEnd w:id="2"/>
      <w:r w:rsidDel="00000000" w:rsidR="00000000" w:rsidRPr="00000000">
        <w:rPr>
          <w:color w:val="000000"/>
          <w:rtl w:val="0"/>
        </w:rPr>
        <w:t xml:space="preserve">THESIS DOCUMENT</w:t>
        <w:br w:type="textWrapping"/>
      </w:r>
      <w:r w:rsidDel="00000000" w:rsidR="00000000" w:rsidRPr="00000000">
        <w:rPr>
          <w:b w:val="0"/>
          <w:i w:val="1"/>
          <w:color w:val="000000"/>
          <w:rtl w:val="0"/>
        </w:rPr>
        <w:t xml:space="preserve">Work in Progress</w:t>
      </w:r>
    </w:p>
    <w:p w:rsidR="00000000" w:rsidDel="00000000" w:rsidP="00000000" w:rsidRDefault="00000000" w:rsidRPr="00000000" w14:paraId="00000004">
      <w:pPr>
        <w:pStyle w:val="Title"/>
        <w:spacing w:after="960" w:before="960" w:lineRule="auto"/>
        <w:rPr>
          <w:color w:val="000000"/>
          <w:sz w:val="40"/>
          <w:szCs w:val="40"/>
        </w:rPr>
      </w:pPr>
      <w:bookmarkStart w:colFirst="0" w:colLast="0" w:name="_7g22zuywr2uu" w:id="3"/>
      <w:bookmarkEnd w:id="3"/>
      <w:r w:rsidDel="00000000" w:rsidR="00000000" w:rsidRPr="00000000">
        <w:rPr>
          <w:sz w:val="40"/>
          <w:szCs w:val="40"/>
          <w:rtl w:val="0"/>
        </w:rPr>
        <w:t xml:space="preserve">WerkStadt</w:t>
      </w:r>
      <w:r w:rsidDel="00000000" w:rsidR="00000000" w:rsidRPr="00000000">
        <w:rPr>
          <w:rtl w:val="0"/>
        </w:rPr>
      </w:r>
    </w:p>
    <w:p w:rsidR="00000000" w:rsidDel="00000000" w:rsidP="00000000" w:rsidRDefault="00000000" w:rsidRPr="00000000" w14:paraId="00000005">
      <w:pPr>
        <w:jc w:val="center"/>
        <w:rPr>
          <w:color w:val="000000"/>
        </w:rPr>
      </w:pPr>
      <w:r w:rsidDel="00000000" w:rsidR="00000000" w:rsidRPr="00000000">
        <w:rPr>
          <w:rtl w:val="0"/>
        </w:rPr>
      </w:r>
    </w:p>
    <w:p w:rsidR="00000000" w:rsidDel="00000000" w:rsidP="00000000" w:rsidRDefault="00000000" w:rsidRPr="00000000" w14:paraId="00000006">
      <w:pPr>
        <w:jc w:val="center"/>
        <w:rPr>
          <w:color w:val="000000"/>
        </w:rPr>
      </w:pPr>
      <w:r w:rsidDel="00000000" w:rsidR="00000000" w:rsidRPr="00000000">
        <w:rPr>
          <w:color w:val="000000"/>
          <w:rtl w:val="0"/>
        </w:rPr>
        <w:t xml:space="preserve">Sandro Beti, Nemo Brigatti </w:t>
      </w:r>
    </w:p>
    <w:p w:rsidR="00000000" w:rsidDel="00000000" w:rsidP="00000000" w:rsidRDefault="00000000" w:rsidRPr="00000000" w14:paraId="00000007">
      <w:pPr>
        <w:jc w:val="center"/>
        <w:rPr>
          <w:color w:val="000000"/>
        </w:rPr>
      </w:pPr>
      <w:r w:rsidDel="00000000" w:rsidR="00000000" w:rsidRPr="00000000">
        <w:rPr>
          <w:color w:val="000000"/>
          <w:rtl w:val="0"/>
        </w:rPr>
        <w:t xml:space="preserve">Zürich University of the Arts</w:t>
      </w:r>
    </w:p>
    <w:p w:rsidR="00000000" w:rsidDel="00000000" w:rsidP="00000000" w:rsidRDefault="00000000" w:rsidRPr="00000000" w14:paraId="00000008">
      <w:pPr>
        <w:jc w:val="center"/>
        <w:rPr>
          <w:color w:val="000000"/>
        </w:rPr>
      </w:pPr>
      <w:r w:rsidDel="00000000" w:rsidR="00000000" w:rsidRPr="00000000">
        <w:rPr>
          <w:rtl w:val="0"/>
        </w:rPr>
        <w:t xml:space="preserve">Mona Neubauer, Roman Kirschner</w:t>
      </w:r>
      <w:r w:rsidDel="00000000" w:rsidR="00000000" w:rsidRPr="00000000">
        <w:rPr>
          <w:rtl w:val="0"/>
        </w:rPr>
      </w:r>
    </w:p>
    <w:p w:rsidR="00000000" w:rsidDel="00000000" w:rsidP="00000000" w:rsidRDefault="00000000" w:rsidRPr="00000000" w14:paraId="00000009">
      <w:pPr>
        <w:jc w:val="center"/>
        <w:rPr>
          <w:color w:val="000000"/>
        </w:rPr>
      </w:pPr>
      <w:r w:rsidDel="00000000" w:rsidR="00000000" w:rsidRPr="00000000">
        <w:rPr>
          <w:color w:val="000000"/>
          <w:rtl w:val="0"/>
        </w:rPr>
        <w:t xml:space="preserve">07.09.2022</w:t>
      </w:r>
    </w:p>
    <w:p w:rsidR="00000000" w:rsidDel="00000000" w:rsidP="00000000" w:rsidRDefault="00000000" w:rsidRPr="00000000" w14:paraId="0000000A">
      <w:pPr>
        <w:pStyle w:val="Heading2"/>
        <w:jc w:val="center"/>
        <w:rPr>
          <w:color w:val="000000"/>
        </w:rPr>
      </w:pPr>
      <w:bookmarkStart w:colFirst="0" w:colLast="0" w:name="_zciyt14yj05h" w:id="4"/>
      <w:bookmarkEnd w:id="4"/>
      <w:r w:rsidDel="00000000" w:rsidR="00000000" w:rsidRPr="00000000">
        <w:rPr>
          <w:rtl w:val="0"/>
        </w:rPr>
      </w:r>
    </w:p>
    <w:p w:rsidR="00000000" w:rsidDel="00000000" w:rsidP="00000000" w:rsidRDefault="00000000" w:rsidRPr="00000000" w14:paraId="0000000B">
      <w:pPr>
        <w:pStyle w:val="Heading2"/>
        <w:jc w:val="center"/>
        <w:rPr>
          <w:color w:val="000000"/>
        </w:rPr>
      </w:pPr>
      <w:bookmarkStart w:colFirst="0" w:colLast="0" w:name="_8r1j8fqkehne" w:id="5"/>
      <w:bookmarkEnd w:id="5"/>
      <w:r w:rsidDel="00000000" w:rsidR="00000000" w:rsidRPr="00000000">
        <w:rPr>
          <w:color w:val="000000"/>
          <w:rtl w:val="0"/>
        </w:rPr>
        <w:t xml:space="preserve">Author Note</w:t>
      </w:r>
    </w:p>
    <w:p w:rsidR="00000000" w:rsidDel="00000000" w:rsidP="00000000" w:rsidRDefault="00000000" w:rsidRPr="00000000" w14:paraId="0000000C">
      <w:pPr>
        <w:jc w:val="center"/>
        <w:rPr>
          <w:color w:val="000000"/>
        </w:rPr>
      </w:pPr>
      <w:r w:rsidDel="00000000" w:rsidR="00000000" w:rsidRPr="00000000">
        <w:rPr>
          <w:color w:val="000000"/>
          <w:rtl w:val="0"/>
        </w:rPr>
        <w:t xml:space="preserve">Second paragraph: Changes in affiliation (if any)</w:t>
      </w:r>
    </w:p>
    <w:p w:rsidR="00000000" w:rsidDel="00000000" w:rsidP="00000000" w:rsidRDefault="00000000" w:rsidRPr="00000000" w14:paraId="0000000D">
      <w:pPr>
        <w:jc w:val="center"/>
        <w:rPr>
          <w:color w:val="000000"/>
        </w:rPr>
      </w:pPr>
      <w:r w:rsidDel="00000000" w:rsidR="00000000" w:rsidRPr="00000000">
        <w:rPr>
          <w:color w:val="000000"/>
          <w:rtl w:val="0"/>
        </w:rPr>
        <w:t xml:space="preserve">Third paragraph: Disclosures and Acknowledgments</w:t>
      </w:r>
    </w:p>
    <w:p w:rsidR="00000000" w:rsidDel="00000000" w:rsidP="00000000" w:rsidRDefault="00000000" w:rsidRPr="00000000" w14:paraId="0000000E">
      <w:pPr>
        <w:jc w:val="center"/>
        <w:rPr>
          <w:i w:val="1"/>
        </w:rPr>
      </w:pPr>
      <w:hyperlink r:id="rId8">
        <w:r w:rsidDel="00000000" w:rsidR="00000000" w:rsidRPr="00000000">
          <w:rPr>
            <w:i w:val="1"/>
            <w:color w:val="000000"/>
            <w:u w:val="single"/>
            <w:rtl w:val="0"/>
          </w:rPr>
          <w:t xml:space="preserve">sandro.beti@zhdk.ch</w:t>
        </w:r>
      </w:hyperlink>
      <w:r w:rsidDel="00000000" w:rsidR="00000000" w:rsidRPr="00000000">
        <w:rPr>
          <w:i w:val="1"/>
          <w:color w:val="000000"/>
          <w:rtl w:val="0"/>
        </w:rPr>
        <w:t xml:space="preserve">,</w:t>
      </w:r>
      <w:r w:rsidDel="00000000" w:rsidR="00000000" w:rsidRPr="00000000">
        <w:rPr>
          <w:i w:val="1"/>
          <w:color w:val="000000"/>
          <w:rtl w:val="0"/>
        </w:rPr>
        <w:t xml:space="preserve"> </w:t>
      </w:r>
      <w:hyperlink r:id="rId9">
        <w:r w:rsidDel="00000000" w:rsidR="00000000" w:rsidRPr="00000000">
          <w:rPr>
            <w:i w:val="1"/>
            <w:u w:val="single"/>
            <w:rtl w:val="0"/>
          </w:rPr>
          <w:t xml:space="preserve">omen@nemobrigatti.ch</w:t>
        </w:r>
      </w:hyperlink>
      <w:r w:rsidDel="00000000" w:rsidR="00000000" w:rsidRPr="00000000">
        <w:rPr>
          <w:rtl w:val="0"/>
        </w:rPr>
      </w:r>
    </w:p>
    <w:p w:rsidR="00000000" w:rsidDel="00000000" w:rsidP="00000000" w:rsidRDefault="00000000" w:rsidRPr="00000000" w14:paraId="0000000F">
      <w:pPr>
        <w:jc w:val="center"/>
        <w:rPr>
          <w:color w:val="000000"/>
        </w:rPr>
      </w:pPr>
      <w:r w:rsidDel="00000000" w:rsidR="00000000" w:rsidRPr="00000000">
        <w:rPr>
          <w:color w:val="000000"/>
          <w:rtl w:val="0"/>
        </w:rPr>
        <w:t xml:space="preserve">Indent the first line of each paragraph.</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firstLine="720"/>
        <w:rPr>
          <w:color w:val="00000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firstLine="72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rtl w:val="0"/>
        </w:rPr>
      </w:r>
    </w:p>
    <w:p w:rsidR="00000000" w:rsidDel="00000000" w:rsidP="00000000" w:rsidRDefault="00000000" w:rsidRPr="00000000" w14:paraId="00000013">
      <w:pPr>
        <w:pStyle w:val="Heading1"/>
        <w:shd w:fill="ffffff" w:val="clear"/>
        <w:spacing w:line="276" w:lineRule="auto"/>
        <w:rPr>
          <w:color w:val="000000"/>
        </w:rPr>
      </w:pPr>
      <w:bookmarkStart w:colFirst="0" w:colLast="0" w:name="_z7exwvfxdq8b" w:id="6"/>
      <w:bookmarkEnd w:id="6"/>
      <w:r w:rsidDel="00000000" w:rsidR="00000000" w:rsidRPr="00000000">
        <w:rPr>
          <w:rtl w:val="0"/>
        </w:rPr>
      </w:r>
    </w:p>
    <w:p w:rsidR="00000000" w:rsidDel="00000000" w:rsidP="00000000" w:rsidRDefault="00000000" w:rsidRPr="00000000" w14:paraId="00000014">
      <w:pPr>
        <w:pStyle w:val="Heading1"/>
        <w:rPr>
          <w:color w:val="000000"/>
        </w:rPr>
      </w:pPr>
      <w:bookmarkStart w:colFirst="0" w:colLast="0" w:name="_sdtl4eltgdi" w:id="7"/>
      <w:bookmarkEnd w:id="7"/>
      <w:r w:rsidDel="00000000" w:rsidR="00000000" w:rsidRPr="00000000">
        <w:rPr>
          <w:color w:val="000000"/>
          <w:rtl w:val="0"/>
        </w:rPr>
        <w:t xml:space="preserve">Abstract  </w:t>
      </w:r>
    </w:p>
    <w:p w:rsidR="00000000" w:rsidDel="00000000" w:rsidP="00000000" w:rsidRDefault="00000000" w:rsidRPr="00000000" w14:paraId="00000015">
      <w:pPr>
        <w:shd w:fill="ffffff" w:val="clear"/>
        <w:spacing w:line="276" w:lineRule="auto"/>
        <w:jc w:val="center"/>
        <w:rPr>
          <w:i w:val="1"/>
          <w:color w:val="000000"/>
          <w:sz w:val="20"/>
          <w:szCs w:val="20"/>
        </w:rPr>
      </w:pPr>
      <w:r w:rsidDel="00000000" w:rsidR="00000000" w:rsidRPr="00000000">
        <w:rPr>
          <w:i w:val="1"/>
          <w:color w:val="000000"/>
          <w:sz w:val="20"/>
          <w:szCs w:val="20"/>
          <w:rtl w:val="0"/>
        </w:rPr>
        <w:t xml:space="preserve">(50-100 words) - general insight into the topic, project and findings</w:t>
      </w:r>
    </w:p>
    <w:p w:rsidR="00000000" w:rsidDel="00000000" w:rsidP="00000000" w:rsidRDefault="00000000" w:rsidRPr="00000000" w14:paraId="00000016">
      <w:pPr>
        <w:shd w:fill="ffffff" w:val="clear"/>
        <w:spacing w:line="276" w:lineRule="auto"/>
        <w:jc w:val="center"/>
        <w:rPr>
          <w:i w:val="1"/>
          <w:color w:val="000000"/>
          <w:sz w:val="17"/>
          <w:szCs w:val="17"/>
        </w:rPr>
      </w:pPr>
      <w:r w:rsidDel="00000000" w:rsidR="00000000" w:rsidRPr="00000000">
        <w:rPr>
          <w:rtl w:val="0"/>
        </w:rPr>
      </w:r>
    </w:p>
    <w:p w:rsidR="00000000" w:rsidDel="00000000" w:rsidP="00000000" w:rsidRDefault="00000000" w:rsidRPr="00000000" w14:paraId="00000017">
      <w:pPr>
        <w:rPr>
          <w:color w:val="000000"/>
          <w:sz w:val="20"/>
          <w:szCs w:val="20"/>
        </w:rPr>
      </w:pPr>
      <w:r w:rsidDel="00000000" w:rsidR="00000000" w:rsidRPr="00000000">
        <w:rPr>
          <w:color w:val="000000"/>
          <w:rtl w:val="0"/>
        </w:rPr>
        <w:t xml:space="preserve">Bla Bla Bla</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rtl w:val="0"/>
        </w:rPr>
      </w:r>
    </w:p>
    <w:p w:rsidR="00000000" w:rsidDel="00000000" w:rsidP="00000000" w:rsidRDefault="00000000" w:rsidRPr="00000000" w14:paraId="00000019">
      <w:pPr>
        <w:pStyle w:val="Heading5"/>
        <w:rPr>
          <w:color w:val="000000"/>
          <w:sz w:val="17"/>
          <w:szCs w:val="17"/>
        </w:rPr>
      </w:pPr>
      <w:bookmarkStart w:colFirst="0" w:colLast="0" w:name="_ati8qiyrccjx" w:id="8"/>
      <w:bookmarkEnd w:id="8"/>
      <w:r w:rsidDel="00000000" w:rsidR="00000000" w:rsidRPr="00000000">
        <w:rPr>
          <w:color w:val="000000"/>
          <w:rtl w:val="0"/>
        </w:rPr>
        <w:t xml:space="preserve">Keywords: </w:t>
      </w:r>
      <w:r w:rsidDel="00000000" w:rsidR="00000000" w:rsidRPr="00000000">
        <w:rPr>
          <w:color w:val="000000"/>
          <w:sz w:val="17"/>
          <w:szCs w:val="17"/>
          <w:rtl w:val="0"/>
        </w:rPr>
        <w:t xml:space="preserve">Bla Bla Bla</w:t>
      </w:r>
    </w:p>
    <w:p w:rsidR="00000000" w:rsidDel="00000000" w:rsidP="00000000" w:rsidRDefault="00000000" w:rsidRPr="00000000" w14:paraId="0000001A">
      <w:pPr>
        <w:pStyle w:val="Heading5"/>
        <w:rPr>
          <w:color w:val="000000"/>
        </w:rPr>
      </w:pPr>
      <w:bookmarkStart w:colFirst="0" w:colLast="0" w:name="_jh5qw0w76gtq" w:id="9"/>
      <w:bookmarkEnd w:id="9"/>
      <w:r w:rsidDel="00000000" w:rsidR="00000000" w:rsidRPr="00000000">
        <w:rPr>
          <w:rtl w:val="0"/>
        </w:rPr>
      </w:r>
    </w:p>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ind w:firstLine="0"/>
        <w:jc w:val="left"/>
        <w:rPr>
          <w:color w:val="000000"/>
        </w:rPr>
      </w:pPr>
      <w:bookmarkStart w:colFirst="0" w:colLast="0" w:name="_vjxwa9okbi7f" w:id="10"/>
      <w:bookmarkEnd w:id="10"/>
      <w:r w:rsidDel="00000000" w:rsidR="00000000" w:rsidRPr="00000000">
        <w:rPr>
          <w:rtl w:val="0"/>
        </w:rPr>
      </w:r>
    </w:p>
    <w:p w:rsidR="00000000" w:rsidDel="00000000" w:rsidP="00000000" w:rsidRDefault="00000000" w:rsidRPr="00000000" w14:paraId="0000001C">
      <w:pPr>
        <w:pStyle w:val="Heading1"/>
        <w:spacing w:after="180" w:before="180" w:line="276" w:lineRule="auto"/>
        <w:ind w:right="-40.8661417322827"/>
        <w:rPr>
          <w:color w:val="000000"/>
        </w:rPr>
      </w:pPr>
      <w:bookmarkStart w:colFirst="0" w:colLast="0" w:name="_67u5tb6xiczm" w:id="11"/>
      <w:bookmarkEnd w:id="11"/>
      <w:r w:rsidDel="00000000" w:rsidR="00000000" w:rsidRPr="00000000">
        <w:rPr>
          <w:color w:val="000000"/>
          <w:rtl w:val="0"/>
        </w:rPr>
        <w:t xml:space="preserve">Acknowledgments</w:t>
      </w:r>
    </w:p>
    <w:p w:rsidR="00000000" w:rsidDel="00000000" w:rsidP="00000000" w:rsidRDefault="00000000" w:rsidRPr="00000000" w14:paraId="0000001D">
      <w:pPr>
        <w:shd w:fill="ffffff" w:val="clear"/>
        <w:spacing w:line="276" w:lineRule="auto"/>
        <w:rPr>
          <w:color w:val="000000"/>
          <w:sz w:val="17"/>
          <w:szCs w:val="17"/>
        </w:rPr>
      </w:pPr>
      <w:r w:rsidDel="00000000" w:rsidR="00000000" w:rsidRPr="00000000">
        <w:rPr>
          <w:color w:val="000000"/>
          <w:sz w:val="17"/>
          <w:szCs w:val="17"/>
          <w:rtl w:val="0"/>
        </w:rPr>
        <w:t xml:space="preserve">We would like to express our gratitude to: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firstLine="720"/>
        <w:rPr>
          <w:color w:val="00000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firstLine="720"/>
        <w:rPr>
          <w:color w:val="00000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firstLine="720"/>
        <w:rPr>
          <w:color w:val="000000"/>
        </w:rPr>
      </w:pPr>
      <w:r w:rsidDel="00000000" w:rsidR="00000000" w:rsidRPr="00000000">
        <w:rPr>
          <w:rtl w:val="0"/>
        </w:rPr>
      </w:r>
    </w:p>
    <w:p w:rsidR="00000000" w:rsidDel="00000000" w:rsidP="00000000" w:rsidRDefault="00000000" w:rsidRPr="00000000" w14:paraId="00000021">
      <w:pPr>
        <w:spacing w:line="276" w:lineRule="auto"/>
        <w:ind w:right="-40.8661417322827"/>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2">
      <w:pPr>
        <w:shd w:fill="ffffff" w:val="clear"/>
        <w:spacing w:after="180" w:line="276" w:lineRule="auto"/>
        <w:jc w:val="center"/>
        <w:rPr>
          <w:b w:val="1"/>
          <w:color w:val="000000"/>
          <w:sz w:val="17"/>
          <w:szCs w:val="17"/>
        </w:rPr>
      </w:pPr>
      <w:r w:rsidDel="00000000" w:rsidR="00000000" w:rsidRPr="00000000">
        <w:rPr>
          <w:b w:val="1"/>
          <w:color w:val="000000"/>
          <w:sz w:val="17"/>
          <w:szCs w:val="17"/>
          <w:rtl w:val="0"/>
        </w:rPr>
        <w:t xml:space="preserve">Table of Contents</w:t>
      </w:r>
    </w:p>
    <w:p w:rsidR="00000000" w:rsidDel="00000000" w:rsidP="00000000" w:rsidRDefault="00000000" w:rsidRPr="00000000" w14:paraId="00000023">
      <w:pPr>
        <w:shd w:fill="ffffff" w:val="clear"/>
        <w:spacing w:after="180" w:line="276" w:lineRule="auto"/>
        <w:jc w:val="center"/>
        <w:rPr>
          <w:b w:val="1"/>
          <w:color w:val="000000"/>
          <w:sz w:val="17"/>
          <w:szCs w:val="17"/>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1425"/>
        <w:gridCol w:w="840"/>
        <w:gridCol w:w="2325"/>
        <w:tblGridChange w:id="0">
          <w:tblGrid>
            <w:gridCol w:w="4770"/>
            <w:gridCol w:w="1425"/>
            <w:gridCol w:w="840"/>
            <w:gridCol w:w="2325"/>
          </w:tblGrid>
        </w:tblGridChange>
      </w:tblGrid>
      <w:tr>
        <w:trPr>
          <w:cantSplit w:val="0"/>
          <w:trHeight w:val="256.8188976377953" w:hRule="atLeast"/>
          <w:tblHeader w:val="0"/>
        </w:trPr>
        <w:tc>
          <w:tcPr>
            <w:tcBorders>
              <w:top w:color="000000" w:space="0" w:sz="0" w:val="nil"/>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b w:val="1"/>
                <w:color w:val="000000"/>
                <w:sz w:val="17"/>
                <w:szCs w:val="17"/>
                <w:rtl w:val="0"/>
              </w:rPr>
              <w:t xml:space="preserve">Title (Full W</w:t>
            </w:r>
            <w:r w:rsidDel="00000000" w:rsidR="00000000" w:rsidRPr="00000000">
              <w:rPr>
                <w:b w:val="1"/>
                <w:sz w:val="17"/>
                <w:szCs w:val="17"/>
                <w:rtl w:val="0"/>
              </w:rPr>
              <w:t xml:space="preserve">ord count: 3000)</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b w:val="1"/>
                <w:color w:val="000000"/>
                <w:sz w:val="17"/>
                <w:szCs w:val="17"/>
                <w:rtl w:val="0"/>
              </w:rPr>
              <w:t xml:space="preserve">Status</w:t>
            </w:r>
          </w:p>
        </w:tc>
        <w:tc>
          <w:tcPr>
            <w:tcBorders>
              <w:top w:color="000000" w:space="0" w:sz="0" w:val="nil"/>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b w:val="1"/>
                <w:color w:val="000000"/>
                <w:sz w:val="17"/>
                <w:szCs w:val="17"/>
                <w:rtl w:val="0"/>
              </w:rPr>
              <w:t xml:space="preserve">Page</w:t>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28">
            <w:pPr>
              <w:spacing w:after="180" w:line="240" w:lineRule="auto"/>
              <w:rPr>
                <w:b w:val="1"/>
                <w:color w:val="000000"/>
                <w:sz w:val="17"/>
                <w:szCs w:val="17"/>
              </w:rPr>
            </w:pPr>
            <w:r w:rsidDel="00000000" w:rsidR="00000000" w:rsidRPr="00000000">
              <w:rPr>
                <w:color w:val="000000"/>
                <w:sz w:val="17"/>
                <w:szCs w:val="17"/>
                <w:rtl w:val="0"/>
              </w:rPr>
              <w:t xml:space="preserve">Abstract (50-100 words)</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29">
            <w:pPr>
              <w:spacing w:after="180" w:line="240" w:lineRule="auto"/>
              <w:rPr>
                <w:b w:val="1"/>
                <w:color w:val="000000"/>
                <w:sz w:val="17"/>
                <w:szCs w:val="17"/>
              </w:rPr>
            </w:pPr>
            <w:r w:rsidDel="00000000" w:rsidR="00000000" w:rsidRPr="00000000">
              <w:rPr>
                <w:color w:val="000000"/>
                <w:sz w:val="17"/>
                <w:szCs w:val="17"/>
                <w:rtl w:val="0"/>
              </w:rPr>
              <w:t xml:space="preserve">wip</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2C">
            <w:pPr>
              <w:spacing w:after="180" w:line="240" w:lineRule="auto"/>
              <w:rPr>
                <w:b w:val="1"/>
                <w:color w:val="000000"/>
                <w:sz w:val="17"/>
                <w:szCs w:val="17"/>
              </w:rPr>
            </w:pPr>
            <w:r w:rsidDel="00000000" w:rsidR="00000000" w:rsidRPr="00000000">
              <w:rPr>
                <w:color w:val="000000"/>
                <w:sz w:val="17"/>
                <w:szCs w:val="17"/>
                <w:rtl w:val="0"/>
              </w:rPr>
              <w:t xml:space="preserve">Acknowledgments</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2D">
            <w:pPr>
              <w:spacing w:after="180" w:line="240" w:lineRule="auto"/>
              <w:rPr>
                <w:b w:val="1"/>
                <w:color w:val="000000"/>
                <w:sz w:val="17"/>
                <w:szCs w:val="17"/>
              </w:rPr>
            </w:pPr>
            <w:r w:rsidDel="00000000" w:rsidR="00000000" w:rsidRPr="00000000">
              <w:rPr>
                <w:color w:val="000000"/>
                <w:sz w:val="17"/>
                <w:szCs w:val="17"/>
                <w:rtl w:val="0"/>
              </w:rPr>
              <w:t xml:space="preserve">wip</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0">
            <w:pPr>
              <w:spacing w:after="180" w:line="240" w:lineRule="auto"/>
              <w:rPr>
                <w:color w:val="000000"/>
                <w:sz w:val="17"/>
                <w:szCs w:val="17"/>
              </w:rPr>
            </w:pPr>
            <w:r w:rsidDel="00000000" w:rsidR="00000000" w:rsidRPr="00000000">
              <w:rPr>
                <w:color w:val="000000"/>
                <w:sz w:val="17"/>
                <w:szCs w:val="17"/>
                <w:rtl w:val="0"/>
              </w:rPr>
              <w:t xml:space="preserve">Table of Content</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1">
            <w:pPr>
              <w:spacing w:after="180" w:line="240" w:lineRule="auto"/>
              <w:rPr>
                <w:b w:val="1"/>
                <w:color w:val="000000"/>
                <w:sz w:val="17"/>
                <w:szCs w:val="17"/>
              </w:rPr>
            </w:pPr>
            <w:r w:rsidDel="00000000" w:rsidR="00000000" w:rsidRPr="00000000">
              <w:rPr>
                <w:color w:val="000000"/>
                <w:sz w:val="17"/>
                <w:szCs w:val="17"/>
                <w:rtl w:val="0"/>
              </w:rPr>
              <w:t xml:space="preserve">wip</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gridSpan w:val="3"/>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4">
            <w:pPr>
              <w:spacing w:after="180" w:line="240" w:lineRule="auto"/>
              <w:rPr>
                <w:b w:val="1"/>
                <w:color w:val="000000"/>
                <w:sz w:val="17"/>
                <w:szCs w:val="17"/>
              </w:rPr>
            </w:pPr>
            <w:r w:rsidDel="00000000" w:rsidR="00000000" w:rsidRPr="00000000">
              <w:rPr>
                <w:b w:val="1"/>
                <w:color w:val="000000"/>
                <w:sz w:val="17"/>
                <w:szCs w:val="17"/>
                <w:rtl w:val="0"/>
              </w:rPr>
              <w:t xml:space="preserve">Main Content: (Format of the organisation is flexible but it needs to feature:)</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8">
            <w:pPr>
              <w:spacing w:after="180" w:line="240" w:lineRule="auto"/>
              <w:rPr>
                <w:b w:val="1"/>
                <w:color w:val="000000"/>
                <w:sz w:val="17"/>
                <w:szCs w:val="17"/>
              </w:rPr>
            </w:pPr>
            <w:r w:rsidDel="00000000" w:rsidR="00000000" w:rsidRPr="00000000">
              <w:rPr>
                <w:color w:val="000000"/>
                <w:sz w:val="17"/>
                <w:szCs w:val="17"/>
                <w:rtl w:val="0"/>
              </w:rPr>
              <w:t xml:space="preserve">General Introduction</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9">
            <w:pPr>
              <w:spacing w:after="180" w:line="240" w:lineRule="auto"/>
              <w:rPr>
                <w:b w:val="1"/>
                <w:color w:val="000000"/>
                <w:sz w:val="17"/>
                <w:szCs w:val="17"/>
              </w:rPr>
            </w:pPr>
            <w:r w:rsidDel="00000000" w:rsidR="00000000" w:rsidRPr="00000000">
              <w:rPr>
                <w:color w:val="000000"/>
                <w:sz w:val="17"/>
                <w:szCs w:val="17"/>
                <w:rtl w:val="0"/>
              </w:rPr>
              <w:t xml:space="preserve">wip</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gridSpan w:val="3"/>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C">
            <w:pPr>
              <w:spacing w:after="180" w:line="240" w:lineRule="auto"/>
              <w:rPr>
                <w:b w:val="1"/>
                <w:color w:val="000000"/>
                <w:sz w:val="17"/>
                <w:szCs w:val="17"/>
              </w:rPr>
            </w:pPr>
            <w:r w:rsidDel="00000000" w:rsidR="00000000" w:rsidRPr="00000000">
              <w:rPr>
                <w:b w:val="1"/>
                <w:color w:val="000000"/>
                <w:sz w:val="17"/>
                <w:szCs w:val="17"/>
                <w:rtl w:val="0"/>
              </w:rPr>
              <w:t xml:space="preserve">Your research field (ca </w:t>
            </w:r>
            <w:r w:rsidDel="00000000" w:rsidR="00000000" w:rsidRPr="00000000">
              <w:rPr>
                <w:b w:val="1"/>
                <w:sz w:val="17"/>
                <w:szCs w:val="17"/>
                <w:rtl w:val="0"/>
              </w:rPr>
              <w:t xml:space="preserve">6000</w:t>
            </w:r>
            <w:r w:rsidDel="00000000" w:rsidR="00000000" w:rsidRPr="00000000">
              <w:rPr>
                <w:b w:val="1"/>
                <w:color w:val="000000"/>
                <w:sz w:val="17"/>
                <w:szCs w:val="17"/>
                <w:rtl w:val="0"/>
              </w:rPr>
              <w:t xml:space="preserve"> words)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0">
            <w:pPr>
              <w:spacing w:after="180" w:line="240" w:lineRule="auto"/>
              <w:rPr>
                <w:color w:val="000000"/>
                <w:sz w:val="17"/>
                <w:szCs w:val="17"/>
              </w:rPr>
            </w:pPr>
            <w:r w:rsidDel="00000000" w:rsidR="00000000" w:rsidRPr="00000000">
              <w:rPr>
                <w:color w:val="000000"/>
                <w:sz w:val="17"/>
                <w:szCs w:val="17"/>
                <w:rtl w:val="0"/>
              </w:rPr>
              <w:t xml:space="preserve">Background and Context</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1">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4">
            <w:pPr>
              <w:spacing w:after="180" w:line="240" w:lineRule="auto"/>
              <w:rPr>
                <w:color w:val="000000"/>
                <w:sz w:val="17"/>
                <w:szCs w:val="17"/>
              </w:rPr>
            </w:pPr>
            <w:r w:rsidDel="00000000" w:rsidR="00000000" w:rsidRPr="00000000">
              <w:rPr>
                <w:color w:val="000000"/>
                <w:sz w:val="17"/>
                <w:szCs w:val="17"/>
                <w:rtl w:val="0"/>
              </w:rPr>
              <w:t xml:space="preserve">Research Questions - Hypothesis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5">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8">
            <w:pPr>
              <w:spacing w:after="180" w:line="240" w:lineRule="auto"/>
              <w:rPr>
                <w:color w:val="000000"/>
                <w:sz w:val="17"/>
                <w:szCs w:val="17"/>
              </w:rPr>
            </w:pPr>
            <w:r w:rsidDel="00000000" w:rsidR="00000000" w:rsidRPr="00000000">
              <w:rPr>
                <w:color w:val="000000"/>
                <w:sz w:val="17"/>
                <w:szCs w:val="17"/>
                <w:rtl w:val="0"/>
              </w:rPr>
              <w:t xml:space="preserve">Methodology chosen for your investigation</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9">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C">
            <w:pPr>
              <w:spacing w:after="180" w:line="240" w:lineRule="auto"/>
              <w:rPr>
                <w:color w:val="000000"/>
                <w:sz w:val="17"/>
                <w:szCs w:val="17"/>
              </w:rPr>
            </w:pPr>
            <w:r w:rsidDel="00000000" w:rsidR="00000000" w:rsidRPr="00000000">
              <w:rPr>
                <w:color w:val="000000"/>
                <w:sz w:val="17"/>
                <w:szCs w:val="17"/>
                <w:rtl w:val="0"/>
              </w:rPr>
              <w:t xml:space="preserve">Motivation and Intended Contribution</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D">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0">
            <w:pPr>
              <w:spacing w:after="180" w:line="240" w:lineRule="auto"/>
              <w:rPr>
                <w:color w:val="000000"/>
                <w:sz w:val="17"/>
                <w:szCs w:val="17"/>
              </w:rPr>
            </w:pPr>
            <w:r w:rsidDel="00000000" w:rsidR="00000000" w:rsidRPr="00000000">
              <w:rPr>
                <w:color w:val="000000"/>
                <w:sz w:val="17"/>
                <w:szCs w:val="17"/>
                <w:rtl w:val="0"/>
              </w:rPr>
              <w:t xml:space="preserve">Chapter Overview (narrative of your content)</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1">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gridSpan w:val="3"/>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4">
            <w:pPr>
              <w:spacing w:line="240" w:lineRule="auto"/>
              <w:rPr>
                <w:b w:val="1"/>
                <w:color w:val="000000"/>
                <w:sz w:val="17"/>
                <w:szCs w:val="17"/>
              </w:rPr>
            </w:pPr>
            <w:r w:rsidDel="00000000" w:rsidR="00000000" w:rsidRPr="00000000">
              <w:rPr>
                <w:b w:val="1"/>
                <w:color w:val="000000"/>
                <w:sz w:val="17"/>
                <w:szCs w:val="17"/>
                <w:rtl w:val="0"/>
              </w:rPr>
              <w:t xml:space="preserve">Your concept (ca </w:t>
            </w:r>
            <w:r w:rsidDel="00000000" w:rsidR="00000000" w:rsidRPr="00000000">
              <w:rPr>
                <w:b w:val="1"/>
                <w:sz w:val="17"/>
                <w:szCs w:val="17"/>
                <w:rtl w:val="0"/>
              </w:rPr>
              <w:t xml:space="preserve">10000</w:t>
            </w:r>
            <w:r w:rsidDel="00000000" w:rsidR="00000000" w:rsidRPr="00000000">
              <w:rPr>
                <w:b w:val="1"/>
                <w:color w:val="000000"/>
                <w:sz w:val="17"/>
                <w:szCs w:val="17"/>
                <w:rtl w:val="0"/>
              </w:rPr>
              <w:t xml:space="preserve"> words)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7">
            <w:pPr>
              <w:widowControl w:val="0"/>
              <w:shd w:fill="auto" w:val="clear"/>
              <w:spacing w:after="0" w:line="240" w:lineRule="auto"/>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8">
            <w:pPr>
              <w:spacing w:line="240" w:lineRule="auto"/>
              <w:rPr>
                <w:color w:val="000000"/>
                <w:sz w:val="17"/>
                <w:szCs w:val="17"/>
              </w:rPr>
            </w:pPr>
            <w:r w:rsidDel="00000000" w:rsidR="00000000" w:rsidRPr="00000000">
              <w:rPr>
                <w:color w:val="000000"/>
                <w:sz w:val="17"/>
                <w:szCs w:val="17"/>
                <w:rtl w:val="0"/>
              </w:rPr>
              <w:t xml:space="preserve">Concept and Angle</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9">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C">
            <w:pPr>
              <w:spacing w:line="240" w:lineRule="auto"/>
              <w:rPr>
                <w:color w:val="000000"/>
                <w:sz w:val="17"/>
                <w:szCs w:val="17"/>
              </w:rPr>
            </w:pPr>
            <w:r w:rsidDel="00000000" w:rsidR="00000000" w:rsidRPr="00000000">
              <w:rPr>
                <w:color w:val="000000"/>
                <w:sz w:val="17"/>
                <w:szCs w:val="17"/>
                <w:rtl w:val="0"/>
              </w:rPr>
              <w:t xml:space="preserve">Related Projects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D">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0">
            <w:pPr>
              <w:spacing w:line="240" w:lineRule="auto"/>
              <w:rPr>
                <w:color w:val="000000"/>
                <w:sz w:val="17"/>
                <w:szCs w:val="17"/>
              </w:rPr>
            </w:pPr>
            <w:r w:rsidDel="00000000" w:rsidR="00000000" w:rsidRPr="00000000">
              <w:rPr>
                <w:color w:val="000000"/>
                <w:sz w:val="17"/>
                <w:szCs w:val="17"/>
                <w:rtl w:val="0"/>
              </w:rPr>
              <w:t xml:space="preserve">Field Research (interviews, user studies, observations.</w:t>
              <w:br w:type="textWrapping"/>
              <w:t xml:space="preserve"> // technology inquiry // etc)</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1">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4">
            <w:pPr>
              <w:spacing w:line="240" w:lineRule="auto"/>
              <w:rPr>
                <w:color w:val="000000"/>
                <w:sz w:val="17"/>
                <w:szCs w:val="17"/>
              </w:rPr>
            </w:pPr>
            <w:r w:rsidDel="00000000" w:rsidR="00000000" w:rsidRPr="00000000">
              <w:rPr>
                <w:color w:val="000000"/>
                <w:sz w:val="17"/>
                <w:szCs w:val="17"/>
                <w:rtl w:val="0"/>
              </w:rPr>
              <w:t xml:space="preserve">Findings and Next Steps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5">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8">
            <w:pPr>
              <w:rPr>
                <w:b w:val="1"/>
                <w:color w:val="000000"/>
                <w:sz w:val="17"/>
                <w:szCs w:val="17"/>
              </w:rPr>
            </w:pPr>
            <w:r w:rsidDel="00000000" w:rsidR="00000000" w:rsidRPr="00000000">
              <w:rPr>
                <w:b w:val="1"/>
                <w:color w:val="000000"/>
                <w:sz w:val="17"/>
                <w:szCs w:val="17"/>
                <w:rtl w:val="0"/>
              </w:rPr>
              <w:t xml:space="preserve">Project Development (ca </w:t>
            </w:r>
            <w:r w:rsidDel="00000000" w:rsidR="00000000" w:rsidRPr="00000000">
              <w:rPr>
                <w:b w:val="1"/>
                <w:sz w:val="17"/>
                <w:szCs w:val="17"/>
                <w:rtl w:val="0"/>
              </w:rPr>
              <w:t xml:space="preserve">10000</w:t>
            </w:r>
            <w:r w:rsidDel="00000000" w:rsidR="00000000" w:rsidRPr="00000000">
              <w:rPr>
                <w:b w:val="1"/>
                <w:color w:val="000000"/>
                <w:sz w:val="17"/>
                <w:szCs w:val="17"/>
                <w:rtl w:val="0"/>
              </w:rPr>
              <w:t xml:space="preserve"> words)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9">
            <w:pPr>
              <w:spacing w:after="180" w:line="240" w:lineRule="auto"/>
              <w:rPr>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C">
            <w:pPr>
              <w:rPr>
                <w:i w:val="1"/>
                <w:color w:val="000000"/>
                <w:sz w:val="17"/>
                <w:szCs w:val="17"/>
              </w:rPr>
            </w:pPr>
            <w:r w:rsidDel="00000000" w:rsidR="00000000" w:rsidRPr="00000000">
              <w:rPr>
                <w:color w:val="000000"/>
                <w:sz w:val="17"/>
                <w:szCs w:val="17"/>
                <w:rtl w:val="0"/>
              </w:rPr>
              <w:t xml:space="preserve">Experiments </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D">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0">
            <w:pPr>
              <w:rPr>
                <w:i w:val="1"/>
                <w:color w:val="000000"/>
                <w:sz w:val="17"/>
                <w:szCs w:val="17"/>
              </w:rPr>
            </w:pPr>
            <w:r w:rsidDel="00000000" w:rsidR="00000000" w:rsidRPr="00000000">
              <w:rPr>
                <w:color w:val="000000"/>
                <w:sz w:val="17"/>
                <w:szCs w:val="17"/>
                <w:rtl w:val="0"/>
              </w:rPr>
              <w:t xml:space="preserve">Prototypes (incl. user tests if applicable)</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1">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4">
            <w:pPr>
              <w:rPr>
                <w:i w:val="1"/>
                <w:color w:val="000000"/>
                <w:sz w:val="17"/>
                <w:szCs w:val="17"/>
              </w:rPr>
            </w:pPr>
            <w:r w:rsidDel="00000000" w:rsidR="00000000" w:rsidRPr="00000000">
              <w:rPr>
                <w:color w:val="000000"/>
                <w:sz w:val="17"/>
                <w:szCs w:val="17"/>
                <w:rtl w:val="0"/>
              </w:rPr>
              <w:t xml:space="preserve">Results (incl. user tests if applicable)</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5">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8">
            <w:pPr>
              <w:spacing w:after="180" w:lineRule="auto"/>
              <w:rPr>
                <w:b w:val="1"/>
                <w:color w:val="000000"/>
                <w:sz w:val="17"/>
                <w:szCs w:val="17"/>
              </w:rPr>
            </w:pPr>
            <w:r w:rsidDel="00000000" w:rsidR="00000000" w:rsidRPr="00000000">
              <w:rPr>
                <w:b w:val="1"/>
                <w:color w:val="000000"/>
                <w:sz w:val="17"/>
                <w:szCs w:val="17"/>
                <w:rtl w:val="0"/>
              </w:rPr>
              <w:t xml:space="preserve">Conclusion (</w:t>
            </w:r>
            <w:r w:rsidDel="00000000" w:rsidR="00000000" w:rsidRPr="00000000">
              <w:rPr>
                <w:b w:val="1"/>
                <w:sz w:val="17"/>
                <w:szCs w:val="17"/>
                <w:rtl w:val="0"/>
              </w:rPr>
              <w:t xml:space="preserve">4000</w:t>
            </w:r>
            <w:r w:rsidDel="00000000" w:rsidR="00000000" w:rsidRPr="00000000">
              <w:rPr>
                <w:b w:val="1"/>
                <w:color w:val="000000"/>
                <w:sz w:val="17"/>
                <w:szCs w:val="17"/>
                <w:rtl w:val="0"/>
              </w:rPr>
              <w:t xml:space="preserve"> words)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9">
            <w:pPr>
              <w:spacing w:after="180" w:line="240" w:lineRule="auto"/>
              <w:rPr>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C">
            <w:pPr>
              <w:spacing w:after="180" w:lineRule="auto"/>
              <w:rPr>
                <w:i w:val="1"/>
                <w:color w:val="000000"/>
                <w:sz w:val="17"/>
                <w:szCs w:val="17"/>
              </w:rPr>
            </w:pPr>
            <w:r w:rsidDel="00000000" w:rsidR="00000000" w:rsidRPr="00000000">
              <w:rPr>
                <w:color w:val="000000"/>
                <w:sz w:val="17"/>
                <w:szCs w:val="17"/>
                <w:rtl w:val="0"/>
              </w:rPr>
              <w:t xml:space="preserve">Contribution  </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D">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0">
            <w:pPr>
              <w:spacing w:after="180" w:lineRule="auto"/>
              <w:rPr>
                <w:color w:val="000000"/>
                <w:sz w:val="17"/>
                <w:szCs w:val="17"/>
              </w:rPr>
            </w:pPr>
            <w:r w:rsidDel="00000000" w:rsidR="00000000" w:rsidRPr="00000000">
              <w:rPr>
                <w:color w:val="000000"/>
                <w:sz w:val="17"/>
                <w:szCs w:val="17"/>
                <w:rtl w:val="0"/>
              </w:rPr>
              <w:t xml:space="preserve">Future Steps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1">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gridSpan w:val="2"/>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4">
            <w:pPr>
              <w:spacing w:after="180" w:lineRule="auto"/>
              <w:rPr>
                <w:b w:val="1"/>
                <w:color w:val="000000"/>
                <w:sz w:val="17"/>
                <w:szCs w:val="17"/>
              </w:rPr>
            </w:pPr>
            <w:r w:rsidDel="00000000" w:rsidR="00000000" w:rsidRPr="00000000">
              <w:rPr>
                <w:b w:val="1"/>
                <w:color w:val="000000"/>
                <w:sz w:val="17"/>
                <w:szCs w:val="17"/>
                <w:rtl w:val="0"/>
              </w:rPr>
              <w:t xml:space="preserve">Bibliography (</w:t>
            </w:r>
            <w:r w:rsidDel="00000000" w:rsidR="00000000" w:rsidRPr="00000000">
              <w:rPr>
                <w:b w:val="1"/>
                <w:i w:val="1"/>
                <w:color w:val="000000"/>
                <w:sz w:val="17"/>
                <w:szCs w:val="17"/>
                <w:rtl w:val="0"/>
              </w:rPr>
              <w:t xml:space="preserve">no word count</w:t>
            </w:r>
            <w:r w:rsidDel="00000000" w:rsidR="00000000" w:rsidRPr="00000000">
              <w:rPr>
                <w:b w:val="1"/>
                <w:color w:val="000000"/>
                <w:sz w:val="17"/>
                <w:szCs w:val="17"/>
                <w:rtl w:val="0"/>
              </w:rPr>
              <w:t xml:space="preserve">)</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bl>
    <w:p w:rsidR="00000000" w:rsidDel="00000000" w:rsidP="00000000" w:rsidRDefault="00000000" w:rsidRPr="00000000" w14:paraId="00000088">
      <w:pPr>
        <w:shd w:fill="ffffff" w:val="clear"/>
        <w:spacing w:after="180" w:line="276" w:lineRule="auto"/>
        <w:jc w:val="left"/>
        <w:rPr>
          <w:b w:val="1"/>
          <w:color w:val="000000"/>
          <w:sz w:val="17"/>
          <w:szCs w:val="17"/>
        </w:rPr>
      </w:pPr>
      <w:r w:rsidDel="00000000" w:rsidR="00000000" w:rsidRPr="00000000">
        <w:rPr>
          <w:rtl w:val="0"/>
        </w:rPr>
      </w:r>
    </w:p>
    <w:p w:rsidR="00000000" w:rsidDel="00000000" w:rsidP="00000000" w:rsidRDefault="00000000" w:rsidRPr="00000000" w14:paraId="00000089">
      <w:pPr>
        <w:spacing w:line="240" w:lineRule="auto"/>
        <w:rPr>
          <w:color w:val="000000"/>
        </w:rPr>
      </w:pPr>
      <w:r w:rsidDel="00000000" w:rsidR="00000000" w:rsidRPr="00000000">
        <w:rPr>
          <w:color w:val="000000"/>
          <w:rtl w:val="0"/>
        </w:rPr>
        <w:t xml:space="preserve">Abstract (50-100 words) - general insight into the topic, project and findings</w:t>
        <w:br w:type="textWrapping"/>
        <w:t xml:space="preserve">Acknowledgments</w:t>
        <w:br w:type="textWrapping"/>
        <w:t xml:space="preserve">Table of Contents</w:t>
        <w:br w:type="textWrapping"/>
        <w:t xml:space="preserve">Main Content</w:t>
        <w:br w:type="textWrapping"/>
        <w:t xml:space="preserve">Format of the organisation is flexible but it needs to feature:</w:t>
        <w:br w:type="textWrapping"/>
        <w:t xml:space="preserve">General Introduction </w:t>
        <w:br w:type="textWrapping"/>
        <w:br w:type="textWrapping"/>
      </w:r>
      <w:r w:rsidDel="00000000" w:rsidR="00000000" w:rsidRPr="00000000">
        <w:rPr>
          <w:b w:val="1"/>
          <w:color w:val="000000"/>
          <w:rtl w:val="0"/>
        </w:rPr>
        <w:t xml:space="preserve">----- Your research field (4000 words)</w:t>
      </w:r>
      <w:r w:rsidDel="00000000" w:rsidR="00000000" w:rsidRPr="00000000">
        <w:rPr>
          <w:color w:val="000000"/>
          <w:rtl w:val="0"/>
        </w:rPr>
        <w:br w:type="textWrapping"/>
        <w:t xml:space="preserve">Background and Context \</w:t>
      </w:r>
    </w:p>
    <w:p w:rsidR="00000000" w:rsidDel="00000000" w:rsidP="00000000" w:rsidRDefault="00000000" w:rsidRPr="00000000" w14:paraId="0000008A">
      <w:pPr>
        <w:spacing w:line="240" w:lineRule="auto"/>
        <w:ind w:left="720" w:firstLine="0"/>
        <w:rPr>
          <w:color w:val="000000"/>
        </w:rPr>
      </w:pPr>
      <w:r w:rsidDel="00000000" w:rsidR="00000000" w:rsidRPr="00000000">
        <w:rPr>
          <w:color w:val="000000"/>
          <w:rtl w:val="0"/>
        </w:rPr>
        <w:t xml:space="preserve">History city planning in Switzerland has been primarily neglected due to cultural stigma of the ideal rural and alpine life. Cities have been seen as the breed of disobedient movements and the underclass of society.</w:t>
        <w:br w:type="textWrapping"/>
        <w:t xml:space="preserve">Structural aspect: Vicious cycle of suburbia and commuting</w:t>
        <w:br w:type="textWrapping"/>
        <w:t xml:space="preserve">Statistical Aspect: Consumption and cost of space in Zürich</w:t>
        <w:br w:type="textWrapping"/>
        <w:t xml:space="preserve">Ownership debate: Björn shit</w:t>
      </w:r>
    </w:p>
    <w:p w:rsidR="00000000" w:rsidDel="00000000" w:rsidP="00000000" w:rsidRDefault="00000000" w:rsidRPr="00000000" w14:paraId="0000008B">
      <w:pPr>
        <w:spacing w:line="240" w:lineRule="auto"/>
        <w:ind w:left="0" w:firstLine="0"/>
        <w:rPr>
          <w:color w:val="000000"/>
        </w:rPr>
      </w:pPr>
      <w:r w:rsidDel="00000000" w:rsidR="00000000" w:rsidRPr="00000000">
        <w:rPr>
          <w:color w:val="000000"/>
          <w:rtl w:val="0"/>
        </w:rPr>
        <w:t xml:space="preserve">Research Questions - Hypothesis \</w:t>
      </w:r>
    </w:p>
    <w:p w:rsidR="00000000" w:rsidDel="00000000" w:rsidP="00000000" w:rsidRDefault="00000000" w:rsidRPr="00000000" w14:paraId="0000008C">
      <w:pPr>
        <w:spacing w:line="240" w:lineRule="auto"/>
        <w:ind w:left="720" w:firstLine="0"/>
        <w:rPr>
          <w:color w:val="000000"/>
        </w:rPr>
      </w:pPr>
      <w:r w:rsidDel="00000000" w:rsidR="00000000" w:rsidRPr="00000000">
        <w:rPr>
          <w:color w:val="000000"/>
          <w:rtl w:val="0"/>
        </w:rPr>
        <w:t xml:space="preserve">Questions | Just throw them in, where are our most realistic leverage points, try to elaborate our position, hypothesis and general framing of the problems.</w:t>
      </w:r>
    </w:p>
    <w:p w:rsidR="00000000" w:rsidDel="00000000" w:rsidP="00000000" w:rsidRDefault="00000000" w:rsidRPr="00000000" w14:paraId="0000008D">
      <w:pPr>
        <w:spacing w:line="240" w:lineRule="auto"/>
        <w:rPr>
          <w:color w:val="000000"/>
        </w:rPr>
      </w:pPr>
      <w:r w:rsidDel="00000000" w:rsidR="00000000" w:rsidRPr="00000000">
        <w:rPr>
          <w:color w:val="000000"/>
          <w:rtl w:val="0"/>
        </w:rPr>
        <w:t xml:space="preserve">Methodology chosen for your investigation \</w:t>
      </w:r>
    </w:p>
    <w:p w:rsidR="00000000" w:rsidDel="00000000" w:rsidP="00000000" w:rsidRDefault="00000000" w:rsidRPr="00000000" w14:paraId="0000008E">
      <w:pPr>
        <w:spacing w:line="240" w:lineRule="auto"/>
        <w:ind w:left="720" w:firstLine="0"/>
        <w:rPr>
          <w:color w:val="000000"/>
        </w:rPr>
      </w:pPr>
      <w:r w:rsidDel="00000000" w:rsidR="00000000" w:rsidRPr="00000000">
        <w:rPr>
          <w:color w:val="000000"/>
          <w:rtl w:val="0"/>
        </w:rPr>
        <w:t xml:space="preserve">Project review summary, list methods encountered and afterwards assess their possible usefulness in our process. Link to Research questions</w:t>
      </w:r>
    </w:p>
    <w:p w:rsidR="00000000" w:rsidDel="00000000" w:rsidP="00000000" w:rsidRDefault="00000000" w:rsidRPr="00000000" w14:paraId="0000008F">
      <w:pPr>
        <w:spacing w:line="240" w:lineRule="auto"/>
        <w:ind w:left="720" w:firstLine="0"/>
        <w:rPr>
          <w:color w:val="000000"/>
        </w:rPr>
      </w:pPr>
      <w:r w:rsidDel="00000000" w:rsidR="00000000" w:rsidRPr="00000000">
        <w:rPr>
          <w:color w:val="000000"/>
          <w:rtl w:val="0"/>
        </w:rPr>
        <w:t xml:space="preserve">Location Scouting</w:t>
      </w:r>
    </w:p>
    <w:p w:rsidR="00000000" w:rsidDel="00000000" w:rsidP="00000000" w:rsidRDefault="00000000" w:rsidRPr="00000000" w14:paraId="00000090">
      <w:pPr>
        <w:spacing w:line="240" w:lineRule="auto"/>
        <w:ind w:left="720" w:firstLine="0"/>
        <w:rPr>
          <w:color w:val="000000"/>
        </w:rPr>
      </w:pPr>
      <w:r w:rsidDel="00000000" w:rsidR="00000000" w:rsidRPr="00000000">
        <w:rPr>
          <w:color w:val="000000"/>
          <w:rtl w:val="0"/>
        </w:rPr>
        <w:t xml:space="preserve">Interview partners</w:t>
      </w:r>
    </w:p>
    <w:p w:rsidR="00000000" w:rsidDel="00000000" w:rsidP="00000000" w:rsidRDefault="00000000" w:rsidRPr="00000000" w14:paraId="00000091">
      <w:pPr>
        <w:spacing w:line="240" w:lineRule="auto"/>
        <w:ind w:left="720" w:firstLine="0"/>
        <w:rPr>
          <w:color w:val="000000"/>
        </w:rPr>
      </w:pPr>
      <w:r w:rsidDel="00000000" w:rsidR="00000000" w:rsidRPr="00000000">
        <w:rPr>
          <w:color w:val="000000"/>
          <w:rtl w:val="0"/>
        </w:rPr>
        <w:t xml:space="preserve">Intended participants</w:t>
      </w:r>
    </w:p>
    <w:p w:rsidR="00000000" w:rsidDel="00000000" w:rsidP="00000000" w:rsidRDefault="00000000" w:rsidRPr="00000000" w14:paraId="00000092">
      <w:pPr>
        <w:spacing w:line="240" w:lineRule="auto"/>
        <w:rPr>
          <w:color w:val="000000"/>
        </w:rPr>
      </w:pPr>
      <w:r w:rsidDel="00000000" w:rsidR="00000000" w:rsidRPr="00000000">
        <w:rPr>
          <w:color w:val="000000"/>
          <w:rtl w:val="0"/>
        </w:rPr>
        <w:t xml:space="preserve">Motivation and Intended Contribution \</w:t>
      </w:r>
    </w:p>
    <w:p w:rsidR="00000000" w:rsidDel="00000000" w:rsidP="00000000" w:rsidRDefault="00000000" w:rsidRPr="00000000" w14:paraId="00000093">
      <w:pPr>
        <w:spacing w:line="240" w:lineRule="auto"/>
        <w:ind w:left="720" w:firstLine="0"/>
        <w:rPr>
          <w:color w:val="000000"/>
        </w:rPr>
      </w:pPr>
      <w:r w:rsidDel="00000000" w:rsidR="00000000" w:rsidRPr="00000000">
        <w:rPr>
          <w:color w:val="000000"/>
          <w:rtl w:val="0"/>
        </w:rPr>
        <w:t xml:space="preserve">Model-Principle, inspiration for others, form a small structural revolution?</w:t>
      </w:r>
    </w:p>
    <w:p w:rsidR="00000000" w:rsidDel="00000000" w:rsidP="00000000" w:rsidRDefault="00000000" w:rsidRPr="00000000" w14:paraId="00000094">
      <w:pPr>
        <w:spacing w:line="240" w:lineRule="auto"/>
        <w:rPr>
          <w:color w:val="000000"/>
        </w:rPr>
      </w:pPr>
      <w:r w:rsidDel="00000000" w:rsidR="00000000" w:rsidRPr="00000000">
        <w:rPr>
          <w:color w:val="000000"/>
          <w:rtl w:val="0"/>
        </w:rPr>
        <w:t xml:space="preserve">Chapter Overview (narrative or organisation of your content) \</w:t>
      </w:r>
    </w:p>
    <w:p w:rsidR="00000000" w:rsidDel="00000000" w:rsidP="00000000" w:rsidRDefault="00000000" w:rsidRPr="00000000" w14:paraId="00000095">
      <w:pPr>
        <w:spacing w:line="240" w:lineRule="auto"/>
        <w:ind w:left="720" w:firstLine="0"/>
        <w:rPr>
          <w:color w:val="000000"/>
        </w:rPr>
      </w:pPr>
      <w:r w:rsidDel="00000000" w:rsidR="00000000" w:rsidRPr="00000000">
        <w:rPr>
          <w:color w:val="000000"/>
          <w:rtl w:val="0"/>
        </w:rPr>
        <w:t xml:space="preserve">WTF is this even? read other Thesis chapters</w:t>
      </w:r>
    </w:p>
    <w:p w:rsidR="00000000" w:rsidDel="00000000" w:rsidP="00000000" w:rsidRDefault="00000000" w:rsidRPr="00000000" w14:paraId="00000096">
      <w:pPr>
        <w:spacing w:line="240" w:lineRule="auto"/>
        <w:rPr>
          <w:color w:val="000000"/>
        </w:rPr>
      </w:pPr>
      <w:r w:rsidDel="00000000" w:rsidR="00000000" w:rsidRPr="00000000">
        <w:rPr>
          <w:color w:val="000000"/>
          <w:rtl w:val="0"/>
        </w:rPr>
        <w:t xml:space="preserve">----- Your concept (12000 words)</w:t>
      </w:r>
    </w:p>
    <w:p w:rsidR="00000000" w:rsidDel="00000000" w:rsidP="00000000" w:rsidRDefault="00000000" w:rsidRPr="00000000" w14:paraId="00000097">
      <w:pPr>
        <w:spacing w:line="240" w:lineRule="auto"/>
        <w:rPr>
          <w:color w:val="000000"/>
        </w:rPr>
      </w:pPr>
      <w:r w:rsidDel="00000000" w:rsidR="00000000" w:rsidRPr="00000000">
        <w:rPr>
          <w:color w:val="000000"/>
          <w:rtl w:val="0"/>
        </w:rPr>
        <w:t xml:space="preserve">Concept and Angle</w:t>
        <w:br w:type="textWrapping"/>
        <w:t xml:space="preserve">Related Projects</w:t>
        <w:br w:type="textWrapping"/>
        <w:t xml:space="preserve">Field Research (interviews, user studies, observations. // technology inquiry // etc)</w:t>
        <w:br w:type="textWrapping"/>
        <w:t xml:space="preserve">Findings and Next Steps</w:t>
      </w:r>
    </w:p>
    <w:p w:rsidR="00000000" w:rsidDel="00000000" w:rsidP="00000000" w:rsidRDefault="00000000" w:rsidRPr="00000000" w14:paraId="00000098">
      <w:pPr>
        <w:spacing w:line="240" w:lineRule="auto"/>
        <w:rPr>
          <w:color w:val="000000"/>
        </w:rPr>
      </w:pPr>
      <w:r w:rsidDel="00000000" w:rsidR="00000000" w:rsidRPr="00000000">
        <w:rPr>
          <w:color w:val="000000"/>
          <w:rtl w:val="0"/>
        </w:rPr>
        <w:t xml:space="preserve">----- Project </w:t>
        <w:br w:type="textWrapping"/>
        <w:t xml:space="preserve">Development (12000 words)</w:t>
        <w:br w:type="textWrapping"/>
        <w:t xml:space="preserve">ExperimentsPrototypes (incl. user tests if applicable)</w:t>
        <w:br w:type="textWrapping"/>
        <w:t xml:space="preserve">Results (incl. user tests if applicable)</w:t>
      </w:r>
    </w:p>
    <w:p w:rsidR="00000000" w:rsidDel="00000000" w:rsidP="00000000" w:rsidRDefault="00000000" w:rsidRPr="00000000" w14:paraId="00000099">
      <w:pPr>
        <w:spacing w:line="240" w:lineRule="auto"/>
        <w:rPr>
          <w:color w:val="000000"/>
        </w:rPr>
      </w:pPr>
      <w:r w:rsidDel="00000000" w:rsidR="00000000" w:rsidRPr="00000000">
        <w:rPr>
          <w:color w:val="000000"/>
          <w:rtl w:val="0"/>
        </w:rPr>
        <w:t xml:space="preserve">----- Conclusion (4000 words)</w:t>
        <w:br w:type="textWrapping"/>
        <w:t xml:space="preserve">Contribution</w:t>
        <w:br w:type="textWrapping"/>
        <w:t xml:space="preserve">Future Steps</w:t>
      </w:r>
    </w:p>
    <w:p w:rsidR="00000000" w:rsidDel="00000000" w:rsidP="00000000" w:rsidRDefault="00000000" w:rsidRPr="00000000" w14:paraId="0000009A">
      <w:pPr>
        <w:spacing w:line="240" w:lineRule="auto"/>
        <w:rPr>
          <w:color w:val="000000"/>
        </w:rPr>
      </w:pPr>
      <w:r w:rsidDel="00000000" w:rsidR="00000000" w:rsidRPr="00000000">
        <w:rPr>
          <w:color w:val="000000"/>
          <w:rtl w:val="0"/>
        </w:rPr>
        <w:t xml:space="preserve">----- Bibliography (no word count)</w:t>
      </w:r>
    </w:p>
    <w:p w:rsidR="00000000" w:rsidDel="00000000" w:rsidP="00000000" w:rsidRDefault="00000000" w:rsidRPr="00000000" w14:paraId="0000009B">
      <w:pPr>
        <w:rPr>
          <w:color w:val="000000"/>
        </w:rPr>
      </w:pPr>
      <w:r w:rsidDel="00000000" w:rsidR="00000000" w:rsidRPr="00000000">
        <w:rPr>
          <w:rtl w:val="0"/>
        </w:rPr>
      </w:r>
    </w:p>
    <w:p w:rsidR="00000000" w:rsidDel="00000000" w:rsidP="00000000" w:rsidRDefault="00000000" w:rsidRPr="00000000" w14:paraId="0000009C">
      <w:pPr>
        <w:spacing w:line="276" w:lineRule="auto"/>
        <w:ind w:right="-40.8661417322827"/>
        <w:rPr>
          <w:color w:val="000000"/>
          <w:sz w:val="22"/>
          <w:szCs w:val="22"/>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firstLine="720"/>
        <w:rPr>
          <w:color w:val="000000"/>
        </w:rPr>
      </w:pPr>
      <w:r w:rsidDel="00000000" w:rsidR="00000000" w:rsidRPr="00000000">
        <w:rPr>
          <w:rtl w:val="0"/>
        </w:rPr>
      </w:r>
    </w:p>
    <w:p w:rsidR="00000000" w:rsidDel="00000000" w:rsidP="00000000" w:rsidRDefault="00000000" w:rsidRPr="00000000" w14:paraId="0000009E">
      <w:pPr>
        <w:pStyle w:val="Heading1"/>
        <w:spacing w:after="180" w:before="180" w:line="276" w:lineRule="auto"/>
        <w:ind w:right="-40.8661417322827"/>
        <w:rPr>
          <w:color w:val="000000"/>
        </w:rPr>
      </w:pPr>
      <w:bookmarkStart w:colFirst="0" w:colLast="0" w:name="_da32am3kec12" w:id="12"/>
      <w:bookmarkEnd w:id="12"/>
      <w:r w:rsidDel="00000000" w:rsidR="00000000" w:rsidRPr="00000000">
        <w:rPr>
          <w:color w:val="000000"/>
          <w:rtl w:val="0"/>
        </w:rPr>
        <w:t xml:space="preserve">Main Content</w:t>
      </w:r>
    </w:p>
    <w:p w:rsidR="00000000" w:rsidDel="00000000" w:rsidP="00000000" w:rsidRDefault="00000000" w:rsidRPr="00000000" w14:paraId="0000009F">
      <w:pPr>
        <w:pStyle w:val="Heading2"/>
        <w:spacing w:after="180" w:before="180" w:line="276" w:lineRule="auto"/>
        <w:ind w:right="-40.8661417322827"/>
        <w:rPr>
          <w:color w:val="000000"/>
        </w:rPr>
      </w:pPr>
      <w:bookmarkStart w:colFirst="0" w:colLast="0" w:name="_5tmkrds31jmz" w:id="13"/>
      <w:bookmarkEnd w:id="13"/>
      <w:r w:rsidDel="00000000" w:rsidR="00000000" w:rsidRPr="00000000">
        <w:rPr>
          <w:color w:val="000000"/>
          <w:rtl w:val="0"/>
        </w:rPr>
        <w:t xml:space="preserve">General Introduction </w:t>
      </w: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rPr/>
      </w:pPr>
      <w:bookmarkStart w:colFirst="0" w:colLast="0" w:name="_ja4dumh8wx94" w:id="14"/>
      <w:bookmarkEnd w:id="14"/>
      <w:r w:rsidDel="00000000" w:rsidR="00000000" w:rsidRPr="00000000">
        <w:rPr>
          <w:rtl w:val="0"/>
        </w:rPr>
        <w:t xml:space="preserve">1. Research Field</w:t>
      </w:r>
    </w:p>
    <w:p w:rsidR="00000000" w:rsidDel="00000000" w:rsidP="00000000" w:rsidRDefault="00000000" w:rsidRPr="00000000" w14:paraId="000000A1">
      <w:pPr>
        <w:rPr/>
      </w:pPr>
      <w:r w:rsidDel="00000000" w:rsidR="00000000" w:rsidRPr="00000000">
        <w:rPr>
          <w:rtl w:val="0"/>
        </w:rPr>
        <w:t xml:space="preserve">This chapter dives into the underlying issues, reasons, statistics and argumentation ground for our concept. It discusses our stance in regard to cars and the infrastructure they consume, how this shift from the productive, public spaces we had to the unproductive spaces we know as streets happened historically. It tries to analyse the term “public space” and inquiries on its applicability for describing the street. From this broad overview regarding our issue, it draws conclusions regarding our work methodology, formulating a hypothesis that is reflected in our research questions and forms the basis for our process and the ambition to enact change.</w:t>
      </w:r>
    </w:p>
    <w:p w:rsidR="00000000" w:rsidDel="00000000" w:rsidP="00000000" w:rsidRDefault="00000000" w:rsidRPr="00000000" w14:paraId="000000A2">
      <w:pPr>
        <w:pStyle w:val="Heading2"/>
        <w:rPr/>
      </w:pPr>
      <w:bookmarkStart w:colFirst="0" w:colLast="0" w:name="_yv597l5krw0i" w:id="15"/>
      <w:bookmarkEnd w:id="15"/>
      <w:commentRangeStart w:id="0"/>
      <w:r w:rsidDel="00000000" w:rsidR="00000000" w:rsidRPr="00000000">
        <w:rPr>
          <w:rtl w:val="0"/>
        </w:rPr>
        <w:t xml:space="preserve">1.1 Background and Context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3">
      <w:pPr>
        <w:pStyle w:val="Heading5"/>
        <w:rPr>
          <w:rFonts w:ascii="Helvetica Neue Light" w:cs="Helvetica Neue Light" w:eastAsia="Helvetica Neue Light" w:hAnsi="Helvetica Neue Light"/>
        </w:rPr>
      </w:pPr>
      <w:bookmarkStart w:colFirst="0" w:colLast="0" w:name="_hotpg1i4t2e" w:id="16"/>
      <w:bookmarkEnd w:id="16"/>
      <w:r w:rsidDel="00000000" w:rsidR="00000000" w:rsidRPr="00000000">
        <w:rPr>
          <w:rFonts w:ascii="Helvetica Neue Light" w:cs="Helvetica Neue Light" w:eastAsia="Helvetica Neue Light" w:hAnsi="Helvetica Neue Light"/>
          <w:rtl w:val="0"/>
        </w:rPr>
        <w:t xml:space="preserve">1.1.1 We Have to Talk about Cars</w:t>
      </w:r>
    </w:p>
    <w:p w:rsidR="00000000" w:rsidDel="00000000" w:rsidP="00000000" w:rsidRDefault="00000000" w:rsidRPr="00000000" w14:paraId="000000A4">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Close your eyes and imagine a conjure of an ideal street in your neighbourhood?</w:t>
      </w:r>
    </w:p>
    <w:p w:rsidR="00000000" w:rsidDel="00000000" w:rsidP="00000000" w:rsidRDefault="00000000" w:rsidRPr="00000000" w14:paraId="000000A5">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What does this street look like? Do you see cars? Shopfronts? Street vendors? What’s around you? How does it feel?</w:t>
      </w:r>
    </w:p>
    <w:p w:rsidR="00000000" w:rsidDel="00000000" w:rsidP="00000000" w:rsidRDefault="00000000" w:rsidRPr="00000000" w14:paraId="000000A6">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It’s very likely</w:t>
      </w:r>
      <w:r w:rsidDel="00000000" w:rsidR="00000000" w:rsidRPr="00000000">
        <w:rPr>
          <w:rFonts w:ascii="Helvetica Neue Light" w:cs="Helvetica Neue Light" w:eastAsia="Helvetica Neue Light" w:hAnsi="Helvetica Neue Light"/>
          <w:rtl w:val="0"/>
        </w:rPr>
        <w:t xml:space="preserve"> that none of you who have imagined a street in the ideal city had lots and lots of cars in it or even more than one lane for the cars to travel through.</w:t>
      </w:r>
      <w:r w:rsidDel="00000000" w:rsidR="00000000" w:rsidRPr="00000000">
        <w:rPr>
          <w:rFonts w:ascii="Helvetica Neue Light" w:cs="Helvetica Neue Light" w:eastAsia="Helvetica Neue Light" w:hAnsi="Helvetica Neue Light"/>
          <w:rtl w:val="0"/>
        </w:rPr>
        <w:t xml:space="preserve"> This has a reason. We all share an intrinsic want of how we feel comfortable within an urban environment. This includes a community, safety, inclusion and wonder. </w:t>
      </w:r>
      <w:r w:rsidDel="00000000" w:rsidR="00000000" w:rsidRPr="00000000">
        <w:rPr>
          <w:rFonts w:ascii="Helvetica Neue Light" w:cs="Helvetica Neue Light" w:eastAsia="Helvetica Neue Light" w:hAnsi="Helvetica Neue Light"/>
          <w:vertAlign w:val="superscript"/>
        </w:rPr>
        <w:footnoteReference w:customMarkFollows="0" w:id="0"/>
      </w:r>
      <w:r w:rsidDel="00000000" w:rsidR="00000000" w:rsidRPr="00000000">
        <w:rPr>
          <w:rFonts w:ascii="Helvetica Neue Light" w:cs="Helvetica Neue Light" w:eastAsia="Helvetica Neue Light" w:hAnsi="Helvetica Neue Light"/>
          <w:rtl w:val="0"/>
        </w:rPr>
        <w:t xml:space="preserve"> As we designed our streets solely with the purpose of transit, these public spaces turn into traffic spaces </w:t>
      </w:r>
      <w:r w:rsidDel="00000000" w:rsidR="00000000" w:rsidRPr="00000000">
        <w:rPr>
          <w:rFonts w:ascii="Helvetica Neue Light" w:cs="Helvetica Neue Light" w:eastAsia="Helvetica Neue Light" w:hAnsi="Helvetica Neue Light"/>
          <w:vertAlign w:val="superscript"/>
        </w:rPr>
        <w:footnoteReference w:customMarkFollows="0" w:id="1"/>
      </w:r>
      <w:r w:rsidDel="00000000" w:rsidR="00000000" w:rsidRPr="00000000">
        <w:rPr>
          <w:rFonts w:ascii="Helvetica Neue Light" w:cs="Helvetica Neue Light" w:eastAsia="Helvetica Neue Light" w:hAnsi="Helvetica Neue Light"/>
          <w:rtl w:val="0"/>
        </w:rPr>
        <w:t xml:space="preserve"> and do not serve those needs. These places don’t evoke the perception of being places to stay but only places to drive through by car to get to another place. They also work as a sign of non-belonging and thus kill a space and its identity/community. </w:t>
      </w:r>
      <w:r w:rsidDel="00000000" w:rsidR="00000000" w:rsidRPr="00000000">
        <w:rPr>
          <w:rFonts w:ascii="Helvetica Neue Light" w:cs="Helvetica Neue Light" w:eastAsia="Helvetica Neue Light" w:hAnsi="Helvetica Neue Light"/>
          <w:rtl w:val="0"/>
        </w:rPr>
        <w:t xml:space="preserve">We have the same problem with parking spaces</w:t>
      </w:r>
      <w:r w:rsidDel="00000000" w:rsidR="00000000" w:rsidRPr="00000000">
        <w:rPr>
          <w:rFonts w:ascii="Helvetica Neue Light" w:cs="Helvetica Neue Light" w:eastAsia="Helvetica Neue Light" w:hAnsi="Helvetica Neue Light"/>
          <w:rtl w:val="0"/>
        </w:rPr>
        <w:t xml:space="preserve">. They are not only a huge waste of scarce space in a dense city (Robin Chase) but also waste the opportunities and </w:t>
      </w:r>
      <w:r w:rsidDel="00000000" w:rsidR="00000000" w:rsidRPr="00000000">
        <w:rPr>
          <w:rFonts w:ascii="Helvetica Neue Light" w:cs="Helvetica Neue Light" w:eastAsia="Helvetica Neue Light" w:hAnsi="Helvetica Neue Light"/>
          <w:rtl w:val="0"/>
        </w:rPr>
        <w:t xml:space="preserve">solutions we could build for cities that are serving the mentioned needs.</w:t>
      </w:r>
      <w:r w:rsidDel="00000000" w:rsidR="00000000" w:rsidRPr="00000000">
        <w:rPr>
          <w:rFonts w:ascii="Helvetica Neue Light" w:cs="Helvetica Neue Light" w:eastAsia="Helvetica Neue Light" w:hAnsi="Helvetica Neue Light"/>
          <w:rtl w:val="0"/>
        </w:rPr>
        <w:t xml:space="preserve"> As we are imagining our ideal street, it’s a fact that cars have to be a part of it because everyone has a need for mobility, and there are numerous people with disabilities dependent on them. It’s safe to say though, that streets completely lined with parking spaces are not desirable and that citizens aren’t able to participate and stay within these. As these are communal spaces this is something we can change and that’s also where our biggest chance as a </w:t>
      </w:r>
      <w:r w:rsidDel="00000000" w:rsidR="00000000" w:rsidRPr="00000000">
        <w:rPr>
          <w:rFonts w:ascii="Helvetica Neue Light" w:cs="Helvetica Neue Light" w:eastAsia="Helvetica Neue Light" w:hAnsi="Helvetica Neue Light"/>
          <w:rtl w:val="0"/>
        </w:rPr>
        <w:t xml:space="preserve">community lies.</w:t>
      </w:r>
      <w:r w:rsidDel="00000000" w:rsidR="00000000" w:rsidRPr="00000000">
        <w:rPr>
          <w:rFonts w:ascii="Helvetica Neue Light" w:cs="Helvetica Neue Light" w:eastAsia="Helvetica Neue Light" w:hAnsi="Helvetica Neue Light"/>
          <w:rtl w:val="0"/>
        </w:rPr>
        <w:t xml:space="preserve"> </w:t>
      </w:r>
      <w:r w:rsidDel="00000000" w:rsidR="00000000" w:rsidRPr="00000000">
        <w:rPr>
          <w:rFonts w:ascii="Helvetica Neue Light" w:cs="Helvetica Neue Light" w:eastAsia="Helvetica Neue Light" w:hAnsi="Helvetica Neue Light"/>
          <w:rtl w:val="0"/>
        </w:rPr>
        <w:t xml:space="preserve">From self organised spontaneous events to small community gardens or meeting points. </w:t>
      </w:r>
      <w:r w:rsidDel="00000000" w:rsidR="00000000" w:rsidRPr="00000000">
        <w:rPr>
          <w:rFonts w:ascii="Helvetica Neue Light" w:cs="Helvetica Neue Light" w:eastAsia="Helvetica Neue Light" w:hAnsi="Helvetica Neue Light"/>
          <w:rtl w:val="0"/>
        </w:rPr>
        <w:t xml:space="preserve">The most important part is that inhabitants of streets or neighbourhoods have an active part in the creation of their public space.</w:t>
      </w:r>
    </w:p>
    <w:p w:rsidR="00000000" w:rsidDel="00000000" w:rsidP="00000000" w:rsidRDefault="00000000" w:rsidRPr="00000000" w14:paraId="000000A7">
      <w:pPr>
        <w:pStyle w:val="Heading5"/>
        <w:rPr/>
      </w:pPr>
      <w:bookmarkStart w:colFirst="0" w:colLast="0" w:name="_b23wvlfqxozi" w:id="17"/>
      <w:bookmarkEnd w:id="17"/>
      <w:r w:rsidDel="00000000" w:rsidR="00000000" w:rsidRPr="00000000">
        <w:rPr>
          <w:rtl w:val="0"/>
        </w:rPr>
        <w:t xml:space="preserve">1.1.2 Public Spaces as Such</w:t>
      </w:r>
    </w:p>
    <w:p w:rsidR="00000000" w:rsidDel="00000000" w:rsidP="00000000" w:rsidRDefault="00000000" w:rsidRPr="00000000" w14:paraId="000000A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There is an ongoing ownership debate with space in cities. As this is a limited medium, the design of it is also at stake. The city is often involved or accountable for these processes and provides public spaces such as parks, libraries or community centres. These meeting points are very important, because they are available to everyone, whichever income or cultural background and serve as a place to connect and discuss. There have been a lot of sociological observations, such as “Palaces of the people” </w:t>
      </w:r>
      <w:r w:rsidDel="00000000" w:rsidR="00000000" w:rsidRPr="00000000">
        <w:rPr>
          <w:rFonts w:ascii="Helvetica Neue" w:cs="Helvetica Neue" w:eastAsia="Helvetica Neue" w:hAnsi="Helvetica Neue"/>
          <w:vertAlign w:val="superscript"/>
        </w:rPr>
        <w:footnoteReference w:customMarkFollows="0" w:id="2"/>
      </w:r>
      <w:r w:rsidDel="00000000" w:rsidR="00000000" w:rsidRPr="00000000">
        <w:rPr>
          <w:rFonts w:ascii="Helvetica Neue" w:cs="Helvetica Neue" w:eastAsia="Helvetica Neue" w:hAnsi="Helvetica Neue"/>
          <w:rtl w:val="0"/>
        </w:rPr>
        <w:t xml:space="preserve">, that show the importance of these spaces. With an ongoing privatisation and also the notions of compact cities, unused or designable spaces in Switzerland disappear ever more.</w:t>
      </w:r>
      <w:r w:rsidDel="00000000" w:rsidR="00000000" w:rsidRPr="00000000">
        <w:rPr>
          <w:rFonts w:ascii="Helvetica Neue" w:cs="Helvetica Neue" w:eastAsia="Helvetica Neue" w:hAnsi="Helvetica Neue"/>
          <w:vertAlign w:val="superscript"/>
        </w:rPr>
        <w:footnoteReference w:customMarkFollows="0" w:id="3"/>
      </w:r>
      <w:r w:rsidDel="00000000" w:rsidR="00000000" w:rsidRPr="00000000">
        <w:rPr>
          <w:rFonts w:ascii="Helvetica Neue" w:cs="Helvetica Neue" w:eastAsia="Helvetica Neue" w:hAnsi="Helvetica Neue"/>
          <w:rtl w:val="0"/>
        </w:rPr>
        <w:t xml:space="preserve"> We believe that people also have the urge to help shape their environment and have an active impact on it. That’s why public spaces in cities don’t stop at parks or squares but go further and are an essential part of the identity of certain cities. The places created with a self initiated process are what act as an expression of actors involved. The role of the people changes from just being passive users to actors within a system. It also makes these places more resilient and more adaptable to changes, because there is a local community that’s invested and designs the place in a way that benefits the people who live there. This allows for a more durable way of housing and more social and financial security.</w:t>
      </w:r>
    </w:p>
    <w:p w:rsidR="00000000" w:rsidDel="00000000" w:rsidP="00000000" w:rsidRDefault="00000000" w:rsidRPr="00000000" w14:paraId="000000A9">
      <w:pPr>
        <w:rPr>
          <w:sz w:val="28"/>
          <w:szCs w:val="28"/>
        </w:rPr>
      </w:pPr>
      <w:r w:rsidDel="00000000" w:rsidR="00000000" w:rsidRPr="00000000">
        <w:rPr>
          <w:rFonts w:ascii="Helvetica Neue" w:cs="Helvetica Neue" w:eastAsia="Helvetica Neue" w:hAnsi="Helvetica Neue"/>
          <w:rtl w:val="0"/>
        </w:rPr>
        <w:t xml:space="preserve">In the recent publication Self Made City</w:t>
      </w:r>
      <w:r w:rsidDel="00000000" w:rsidR="00000000" w:rsidRPr="00000000">
        <w:rPr>
          <w:rFonts w:ascii="Helvetica Neue" w:cs="Helvetica Neue" w:eastAsia="Helvetica Neue" w:hAnsi="Helvetica Neue"/>
          <w:vertAlign w:val="superscript"/>
        </w:rPr>
        <w:footnoteReference w:customMarkFollows="0" w:id="4"/>
      </w:r>
      <w:r w:rsidDel="00000000" w:rsidR="00000000" w:rsidRPr="00000000">
        <w:rPr>
          <w:rFonts w:ascii="Helvetica Neue" w:cs="Helvetica Neue" w:eastAsia="Helvetica Neue" w:hAnsi="Helvetica Neue"/>
          <w:rtl w:val="0"/>
        </w:rPr>
        <w:t xml:space="preserve"> the authors also emphasise the importance of self-initiated planning and the existence of brownfields and unused spaces to give expression to imagined ideas and for community building. We also see this in Zurich with examples of the Stadionbrache, the Binz, the Rote Fabrik or the Zentralwäscherei. These places serve as a cultural enrichment and help to create a community and serve as a canvas for ideas to be implemented. One aspect that also makes these places unique is the way they are organised. They work on a shared basis and thus can be used by many people. The management of a certain space however is also always bound to a shared responsibility. This enriches community building and can be applied to many other aspects of infrastructure. If we look at the examples of cars again, o</w:t>
      </w:r>
      <w:r w:rsidDel="00000000" w:rsidR="00000000" w:rsidRPr="00000000">
        <w:rPr>
          <w:rFonts w:ascii="Helvetica Neue" w:cs="Helvetica Neue" w:eastAsia="Helvetica Neue" w:hAnsi="Helvetica Neue"/>
          <w:rtl w:val="0"/>
        </w:rPr>
        <w:t xml:space="preserve">ne car takes up 15 times more space than a shared car. The aspect of sharing is not only saving space regarding cars but is also saving resources within every other aspect of an urban lifestyle. This can go as far as building own housings and settlements within cities. </w:t>
      </w:r>
      <w:r w:rsidDel="00000000" w:rsidR="00000000" w:rsidRPr="00000000">
        <w:rPr>
          <w:rtl w:val="0"/>
        </w:rPr>
      </w:r>
    </w:p>
    <w:p w:rsidR="00000000" w:rsidDel="00000000" w:rsidP="00000000" w:rsidRDefault="00000000" w:rsidRPr="00000000" w14:paraId="000000AA">
      <w:pPr>
        <w:pStyle w:val="Heading5"/>
        <w:ind w:left="0" w:firstLine="0"/>
        <w:rPr/>
      </w:pPr>
      <w:bookmarkStart w:colFirst="0" w:colLast="0" w:name="_32jlybem2jz6" w:id="18"/>
      <w:bookmarkEnd w:id="18"/>
      <w:r w:rsidDel="00000000" w:rsidR="00000000" w:rsidRPr="00000000">
        <w:rPr>
          <w:rtl w:val="0"/>
        </w:rPr>
        <w:t xml:space="preserve">1.1.3 The Early History of the Swiss City</w:t>
      </w:r>
    </w:p>
    <w:p w:rsidR="00000000" w:rsidDel="00000000" w:rsidP="00000000" w:rsidRDefault="00000000" w:rsidRPr="00000000" w14:paraId="000000AB">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To understand how cities have developed to the lively organisms they are today, we have to look at the historical context of urbanisation and  the politics involved in these processes. As we are working very locally in the city of Zurich, we will also look primarily at the developments in Switzerland. </w:t>
      </w:r>
    </w:p>
    <w:p w:rsidR="00000000" w:rsidDel="00000000" w:rsidP="00000000" w:rsidRDefault="00000000" w:rsidRPr="00000000" w14:paraId="000000AC">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In contrast to earlier perceptions of the city, we are now characterised by a rather positive attitude towards it. Especially during the first Industrial revolution, as cities started to g</w:t>
      </w:r>
      <w:r w:rsidDel="00000000" w:rsidR="00000000" w:rsidRPr="00000000">
        <w:rPr>
          <w:rFonts w:ascii="Helvetica Neue" w:cs="Helvetica Neue" w:eastAsia="Helvetica Neue" w:hAnsi="Helvetica Neue"/>
          <w:rtl w:val="0"/>
        </w:rPr>
        <w:t xml:space="preserve">row quickly</w:t>
      </w:r>
      <w:r w:rsidDel="00000000" w:rsidR="00000000" w:rsidRPr="00000000">
        <w:rPr>
          <w:rFonts w:ascii="Helvetica Neue" w:cs="Helvetica Neue" w:eastAsia="Helvetica Neue" w:hAnsi="Helvetica Neue"/>
          <w:color w:val="000000"/>
          <w:rtl w:val="0"/>
        </w:rPr>
        <w:t xml:space="preserve">, there was a big dissent towards cities</w:t>
      </w:r>
      <w:r w:rsidDel="00000000" w:rsidR="00000000" w:rsidRPr="00000000">
        <w:rPr>
          <w:rFonts w:ascii="Helvetica Neue" w:cs="Helvetica Neue" w:eastAsia="Helvetica Neue" w:hAnsi="Helvetica Neue"/>
          <w:vertAlign w:val="superscript"/>
        </w:rPr>
        <w:footnoteReference w:customMarkFollows="0" w:id="5"/>
      </w:r>
      <w:r w:rsidDel="00000000" w:rsidR="00000000" w:rsidRPr="00000000">
        <w:rPr>
          <w:rFonts w:ascii="Helvetica Neue" w:cs="Helvetica Neue" w:eastAsia="Helvetica Neue" w:hAnsi="Helvetica Neue"/>
          <w:color w:val="000000"/>
          <w:rtl w:val="0"/>
        </w:rPr>
        <w:t xml:space="preserve">. The changes brought by the capitalistic system of mass production made these developments possible, as there was the possibility to house and work for a lot of people with minimal space. There has always been a ditch between rural and urban life and especially during these times first critics, such as Jean-Jacques Rousseau (JJR) started to </w:t>
      </w:r>
      <w:r w:rsidDel="00000000" w:rsidR="00000000" w:rsidRPr="00000000">
        <w:rPr>
          <w:rFonts w:ascii="Helvetica Neue" w:cs="Helvetica Neue" w:eastAsia="Helvetica Neue" w:hAnsi="Helvetica Neue"/>
          <w:rtl w:val="0"/>
        </w:rPr>
        <w:t xml:space="preserve">arise</w:t>
      </w:r>
      <w:r w:rsidDel="00000000" w:rsidR="00000000" w:rsidRPr="00000000">
        <w:rPr>
          <w:rFonts w:ascii="Helvetica Neue" w:cs="Helvetica Neue" w:eastAsia="Helvetica Neue" w:hAnsi="Helvetica Neue"/>
          <w:color w:val="000000"/>
          <w:rtl w:val="0"/>
        </w:rPr>
        <w:t xml:space="preserve">. He lashed violently against big cities: ‘Cities are the abyss of the human species. After a few generations, races die or degenerate. They need to be refreshed, and it is always the countryside which furnishes replenishment’. (Zitat)</w:t>
      </w:r>
    </w:p>
    <w:p w:rsidR="00000000" w:rsidDel="00000000" w:rsidP="00000000" w:rsidRDefault="00000000" w:rsidRPr="00000000" w14:paraId="000000AD">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The ide</w:t>
      </w:r>
      <w:r w:rsidDel="00000000" w:rsidR="00000000" w:rsidRPr="00000000">
        <w:rPr>
          <w:rFonts w:ascii="Helvetica Neue" w:cs="Helvetica Neue" w:eastAsia="Helvetica Neue" w:hAnsi="Helvetica Neue"/>
          <w:rtl w:val="0"/>
        </w:rPr>
        <w:t xml:space="preserve">ologies proposed by JJR were still a big part of the later executed planning of Jean Francois Gravier and Armin Meili. They both had a big influence in city planning in France (Gravier) and Switzerland (Meili). After the Second World War and the accompanying financial upswing in Switzerland, they both were involved in the emergence of anti-urban ideologies in space planning. What is interesting to see is that a lot of their statements didn’t necessarily have a practical aspect, but rather a political one. (We can still witness this notion today with a lot of prestige projects.) They saw cities as a threat to the morality of society. People who lived in cities also did not correspond to the traditional values of having a family and being a normed citizen, let alone of the established patriarchal system. There were a lot of other aspects involved too, but what’s mainly the cause of the anti-urban critique is that cities don’t support the traditional and conservative lifestyle that these two men imagined. As of their political nature they would have never seen a benefit or gain an acceptance to new ideas that emerged in these urban environments. These power dynamics have mainly led to a disempowering and neglect of urban planning and thus led to a very organic and unorganised way of urban growth. </w:t>
      </w:r>
    </w:p>
    <w:p w:rsidR="00000000" w:rsidDel="00000000" w:rsidP="00000000" w:rsidRDefault="00000000" w:rsidRPr="00000000" w14:paraId="000000A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With the emergence of modernist ideologies, a planning hype to counteract the previous developments has started. This led to very strict and regulated forms of planning that wanted to understand the city as a whole and to include everything within this planning. A lot of ideas of building a city completely from the ground up emerged, such with Max Frisch and Lucius Burckhardt and Le Corbusier.</w:t>
      </w:r>
      <w:r w:rsidDel="00000000" w:rsidR="00000000" w:rsidRPr="00000000">
        <w:rPr>
          <w:rFonts w:ascii="Helvetica Neue" w:cs="Helvetica Neue" w:eastAsia="Helvetica Neue" w:hAnsi="Helvetica Neue"/>
          <w:vertAlign w:val="superscript"/>
        </w:rPr>
        <w:footnoteReference w:customMarkFollows="0" w:id="6"/>
      </w:r>
      <w:r w:rsidDel="00000000" w:rsidR="00000000" w:rsidRPr="00000000">
        <w:rPr>
          <w:rFonts w:ascii="Helvetica Neue" w:cs="Helvetica Neue" w:eastAsia="Helvetica Neue" w:hAnsi="Helvetica Neue"/>
          <w:rtl w:val="0"/>
        </w:rPr>
        <w:t xml:space="preserve"> Although they have been revolutionary for the time, they lacked the potential to react within given circumstances and were mainly constructed from a very distant view but started a very important dialogue of city planning that has before been neglected. Discussions about ownership of common ground, such as the ideas of </w:t>
      </w:r>
      <w:r w:rsidDel="00000000" w:rsidR="00000000" w:rsidRPr="00000000">
        <w:rPr>
          <w:rFonts w:ascii="Helvetica Neue" w:cs="Helvetica Neue" w:eastAsia="Helvetica Neue" w:hAnsi="Helvetica Neue"/>
          <w:rtl w:val="0"/>
        </w:rPr>
        <w:t xml:space="preserve">Bernoulli</w:t>
      </w:r>
      <w:r w:rsidDel="00000000" w:rsidR="00000000" w:rsidRPr="00000000">
        <w:rPr>
          <w:rFonts w:ascii="Helvetica Neue" w:cs="Helvetica Neue" w:eastAsia="Helvetica Neue" w:hAnsi="Helvetica Neue"/>
          <w:vertAlign w:val="superscript"/>
        </w:rPr>
        <w:footnoteReference w:customMarkFollows="0" w:id="7"/>
      </w:r>
      <w:r w:rsidDel="00000000" w:rsidR="00000000" w:rsidRPr="00000000">
        <w:rPr>
          <w:rFonts w:ascii="Helvetica Neue" w:cs="Helvetica Neue" w:eastAsia="Helvetica Neue" w:hAnsi="Helvetica Neue"/>
          <w:rtl w:val="0"/>
        </w:rPr>
        <w:t xml:space="preserve">,that one mustn’t own ground but only the infrastructure on top of it, have emerged. A lot of self organised cooperatives have been founded since then and have shaped urban developments in a positive way.</w:t>
      </w:r>
    </w:p>
    <w:p w:rsidR="00000000" w:rsidDel="00000000" w:rsidP="00000000" w:rsidRDefault="00000000" w:rsidRPr="00000000" w14:paraId="000000AF">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rtl w:val="0"/>
        </w:rPr>
        <w:t xml:space="preserve">When looking at a</w:t>
      </w:r>
      <w:r w:rsidDel="00000000" w:rsidR="00000000" w:rsidRPr="00000000">
        <w:rPr>
          <w:rFonts w:ascii="Helvetica Neue" w:cs="Helvetica Neue" w:eastAsia="Helvetica Neue" w:hAnsi="Helvetica Neue"/>
          <w:color w:val="000000"/>
          <w:rtl w:val="0"/>
        </w:rPr>
        <w:t xml:space="preserve"> lot of the infrastructure that is being perceived as valuable these days, </w:t>
      </w:r>
      <w:r w:rsidDel="00000000" w:rsidR="00000000" w:rsidRPr="00000000">
        <w:rPr>
          <w:rFonts w:ascii="Helvetica Neue" w:cs="Helvetica Neue" w:eastAsia="Helvetica Neue" w:hAnsi="Helvetica Neue"/>
          <w:rtl w:val="0"/>
        </w:rPr>
        <w:t xml:space="preserve">the emergence of these places had</w:t>
      </w:r>
      <w:r w:rsidDel="00000000" w:rsidR="00000000" w:rsidRPr="00000000">
        <w:rPr>
          <w:rFonts w:ascii="Helvetica Neue" w:cs="Helvetica Neue" w:eastAsia="Helvetica Neue" w:hAnsi="Helvetica Neue"/>
          <w:color w:val="000000"/>
          <w:rtl w:val="0"/>
        </w:rPr>
        <w:t xml:space="preserve"> a very pragmatic background. During the last years our cities were experiencing the unique threat of a global pandemic. From a historical perspective, it is notable that the first public green areas</w:t>
      </w:r>
      <w:r w:rsidDel="00000000" w:rsidR="00000000" w:rsidRPr="00000000">
        <w:rPr>
          <w:rFonts w:ascii="Helvetica Neue" w:cs="Helvetica Neue" w:eastAsia="Helvetica Neue" w:hAnsi="Helvetica Neue"/>
          <w:rtl w:val="0"/>
        </w:rPr>
        <w:t xml:space="preserve"> e. g.</w:t>
      </w:r>
      <w:r w:rsidDel="00000000" w:rsidR="00000000" w:rsidRPr="00000000">
        <w:rPr>
          <w:rFonts w:ascii="Helvetica Neue" w:cs="Helvetica Neue" w:eastAsia="Helvetica Neue" w:hAnsi="Helvetica Neue"/>
          <w:color w:val="000000"/>
          <w:rtl w:val="0"/>
        </w:rPr>
        <w:t xml:space="preserve"> in our cities were created for infection control reasons during the latter half of the 19th century. Overcrowding, narrow alleys, and dirty gutters caused epidemics such as cholera, typhoid, and tuberculosis to flourish in the urban, working-class neighbourhoods. They have been a very important part of public participation and community building as seen with f.e. the free lunch programs on playgrounds that date back to food-scarcity in the Second World War.</w:t>
      </w:r>
      <w:ins w:author="Sandro Beti" w:id="0" w:date="2023-05-01T15:08:14Z">
        <w:r w:rsidDel="00000000" w:rsidR="00000000" w:rsidRPr="00000000">
          <w:rPr>
            <w:rFonts w:ascii="Helvetica Neue" w:cs="Helvetica Neue" w:eastAsia="Helvetica Neue" w:hAnsi="Helvetica Neue"/>
            <w:color w:val="000000"/>
            <w:rtl w:val="0"/>
          </w:rPr>
          <w:t xml:space="preserve"> </w:t>
        </w:r>
      </w:ins>
      <w:r w:rsidDel="00000000" w:rsidR="00000000" w:rsidRPr="00000000">
        <w:rPr>
          <w:rFonts w:ascii="Helvetica Neue" w:cs="Helvetica Neue" w:eastAsia="Helvetica Neue" w:hAnsi="Helvetica Neue"/>
          <w:vertAlign w:val="superscript"/>
        </w:rPr>
        <w:footnoteReference w:customMarkFollows="0" w:id="8"/>
      </w:r>
      <w:r w:rsidDel="00000000" w:rsidR="00000000" w:rsidRPr="00000000">
        <w:rPr>
          <w:rFonts w:ascii="Helvetica Neue" w:cs="Helvetica Neue" w:eastAsia="Helvetica Neue" w:hAnsi="Helvetica Neue"/>
          <w:rtl w:val="0"/>
        </w:rPr>
        <w:t xml:space="preserve"> These unused spaces had the potential to provide space for self-initiation, help and thus community.</w:t>
      </w:r>
      <w:r w:rsidDel="00000000" w:rsidR="00000000" w:rsidRPr="00000000">
        <w:rPr>
          <w:rtl w:val="0"/>
        </w:rPr>
      </w:r>
    </w:p>
    <w:p w:rsidR="00000000" w:rsidDel="00000000" w:rsidP="00000000" w:rsidRDefault="00000000" w:rsidRPr="00000000" w14:paraId="000000B0">
      <w:pPr>
        <w:pStyle w:val="Heading5"/>
        <w:rPr/>
      </w:pPr>
      <w:bookmarkStart w:colFirst="0" w:colLast="0" w:name="_adtaaw51f14s" w:id="19"/>
      <w:bookmarkEnd w:id="19"/>
      <w:r w:rsidDel="00000000" w:rsidR="00000000" w:rsidRPr="00000000">
        <w:rPr>
          <w:rtl w:val="0"/>
        </w:rPr>
        <w:t xml:space="preserve">1.1.4 The Consumption and Cost of Space in Zürich</w:t>
        <w:br w:type="textWrapping"/>
        <w:t xml:space="preserve">Statistics / numbers on Parking Spaces / Cars in Zürich</w:t>
      </w:r>
    </w:p>
    <w:p w:rsidR="00000000" w:rsidDel="00000000" w:rsidP="00000000" w:rsidRDefault="00000000" w:rsidRPr="00000000" w14:paraId="000000B1">
      <w:pPr>
        <w:rPr/>
      </w:pPr>
      <w:r w:rsidDel="00000000" w:rsidR="00000000" w:rsidRPr="00000000">
        <w:rPr>
          <w:rtl w:val="0"/>
        </w:rPr>
        <w:t xml:space="preserve">To add some context to the claims about unproductive car infrastructure the following section outlines some of the most relevant statistics regarding parking infrastructure in the city of Zürich.</w:t>
      </w:r>
    </w:p>
    <w:p w:rsidR="00000000" w:rsidDel="00000000" w:rsidP="00000000" w:rsidRDefault="00000000" w:rsidRPr="00000000" w14:paraId="000000B2">
      <w:pPr>
        <w:spacing w:after="0" w:lineRule="auto"/>
        <w:rPr/>
      </w:pPr>
      <w:r w:rsidDel="00000000" w:rsidR="00000000" w:rsidRPr="00000000">
        <w:rPr>
          <w:rtl w:val="0"/>
        </w:rPr>
        <w:t xml:space="preserve">The standardised size for a parking space in Switzerland (norm from VSS) is 5 x 2.35 Metres in length which equals 11.75 square meters of parking space. According to the open data tool that the city of Zürich provides, there are about 49'000 open-air, roadside car-parking spaces in Zürich. Including the spaces in condensed parking infrastructure, such as park-houses, this number grows to about 70 '000 spaces. This discrepancy of open-air parking spaces in relation to parking infrastructure also shows the inefficiency of space usage and t</w:t>
      </w:r>
      <w:commentRangeStart w:id="1"/>
      <w:r w:rsidDel="00000000" w:rsidR="00000000" w:rsidRPr="00000000">
        <w:rPr>
          <w:rtl w:val="0"/>
        </w:rPr>
        <w:t xml:space="preserve">herefore about 575'750 square metres (0.575 Square Kilometres) of ground are covered by Parking spaces in the city of Zürich. That is roughly the size of </w:t>
      </w:r>
      <w:commentRangeStart w:id="2"/>
      <w:commentRangeStart w:id="3"/>
      <w:commentRangeStart w:id="4"/>
      <w:r w:rsidDel="00000000" w:rsidR="00000000" w:rsidRPr="00000000">
        <w:rPr>
          <w:rtl w:val="0"/>
        </w:rPr>
        <w:t xml:space="preserve">80 soccer fields.</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w:t>
      </w:r>
      <w:commentRangeEnd w:id="1"/>
      <w:r w:rsidDel="00000000" w:rsidR="00000000" w:rsidRPr="00000000">
        <w:commentReference w:id="1"/>
      </w:r>
      <w:r w:rsidDel="00000000" w:rsidR="00000000" w:rsidRPr="00000000">
        <w:rPr>
          <w:rtl w:val="0"/>
        </w:rPr>
        <w:br w:type="textWrapping"/>
        <w:t xml:space="preserve">Zürich itself is 87.88 square kilometres big. Averaging out the density of car-parking spaces per square kilometre this equals to about 800 parking spaces per square kilometre. </w:t>
        <w:br w:type="textWrapping"/>
        <w:t xml:space="preserve">Usually parking spaces in Zürich are occupied to about 90% to 97% of the entire capacity. This results in at least 44'100 cars standing on the roadside at any given time, in close proximity to a living house. When matched with the number of households in Zürich, this results in about 1 occupied car parking space per 4 households. </w:t>
      </w:r>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tl w:val="0"/>
        </w:rPr>
      </w:r>
    </w:p>
    <w:p w:rsidR="00000000" w:rsidDel="00000000" w:rsidP="00000000" w:rsidRDefault="00000000" w:rsidRPr="00000000" w14:paraId="000000B4">
      <w:pPr>
        <w:spacing w:after="0" w:lineRule="auto"/>
        <w:rPr>
          <w:del w:author="Sandro Beti" w:id="1" w:date="2023-05-05T08:47:48Z"/>
        </w:rPr>
      </w:pPr>
      <w:r w:rsidDel="00000000" w:rsidR="00000000" w:rsidRPr="00000000">
        <w:rPr>
          <w:rtl w:val="0"/>
        </w:rPr>
        <w:t xml:space="preserve">When Rented at the aforementioned average rental fee, these 11.75 square metres would cost about 2800.- in one year. But the city of Zürich sells parking cards for their blue zone parking spaces for 300.- a year. This card has to be used in a registered light motor vehicle to allow parking in any blue zone space in the chosen district. </w:t>
      </w:r>
      <w:del w:author="Sandro Beti" w:id="1" w:date="2023-05-05T08:47:48Z">
        <w:r w:rsidDel="00000000" w:rsidR="00000000" w:rsidRPr="00000000">
          <w:rPr>
            <w:rtl w:val="0"/>
          </w:rPr>
          <w:delText xml:space="preserve">This could be an opportunity to claim some inexpensive space for self realisation.</w:delText>
        </w:r>
      </w:del>
    </w:p>
    <w:p w:rsidR="00000000" w:rsidDel="00000000" w:rsidP="00000000" w:rsidRDefault="00000000" w:rsidRPr="00000000" w14:paraId="000000B5">
      <w:pPr>
        <w:spacing w:after="0" w:lineRule="auto"/>
        <w:rPr/>
      </w:pP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tl w:val="0"/>
        </w:rPr>
        <w:t xml:space="preserve">When looking at the same numbers for bike parking infrastructure, the site lists about 2000 public bike parking spaces which are able to hold about 44 '000 bikes, and calculating it down to average density per square feet, we come to a number of 500 bike parking spaces per square kilometre. Why is there such a discrepancy in infrastructure between the car and the bike as a much more space- and emission-efficient vehicle of individual mobility?</w:t>
      </w:r>
    </w:p>
    <w:p w:rsidR="00000000" w:rsidDel="00000000" w:rsidP="00000000" w:rsidRDefault="00000000" w:rsidRPr="00000000" w14:paraId="000000B7">
      <w:pPr>
        <w:spacing w:after="0" w:lineRule="auto"/>
        <w:rPr/>
      </w:pP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tl w:val="0"/>
        </w:rPr>
        <w:t xml:space="preserve">According to “unparking”, a project by the MIT senseable city lab, the average car sits park</w:t>
      </w:r>
      <w:commentRangeStart w:id="5"/>
      <w:r w:rsidDel="00000000" w:rsidR="00000000" w:rsidRPr="00000000">
        <w:rPr>
          <w:rtl w:val="0"/>
        </w:rPr>
        <w:t xml:space="preserve">ed 95% of its time.</w:t>
      </w:r>
      <w:commentRangeEnd w:id="5"/>
      <w:r w:rsidDel="00000000" w:rsidR="00000000" w:rsidRPr="00000000">
        <w:commentReference w:id="5"/>
      </w:r>
      <w:r w:rsidDel="00000000" w:rsidR="00000000" w:rsidRPr="00000000">
        <w:rPr>
          <w:rtl w:val="0"/>
        </w:rPr>
        <w:t xml:space="preserve"> Assessing the IMT (individual motorised traffic) on the criteria of transport efficiency per space used, its drawbacks of increased pollution and more danger for all other traffic shareholders, could lead to the realisation that cars and their infrastructure are one of the least desirable means of transportation in a city.</w:t>
      </w:r>
    </w:p>
    <w:p w:rsidR="00000000" w:rsidDel="00000000" w:rsidP="00000000" w:rsidRDefault="00000000" w:rsidRPr="00000000" w14:paraId="000000B9">
      <w:pPr>
        <w:spacing w:after="0" w:lineRule="auto"/>
        <w:rPr/>
      </w:pPr>
      <w:r w:rsidDel="00000000" w:rsidR="00000000" w:rsidRPr="00000000">
        <w:rPr>
          <w:rtl w:val="0"/>
        </w:rPr>
        <w:t xml:space="preserve">Zürich is one of the most densely</w:t>
      </w:r>
      <w:r w:rsidDel="00000000" w:rsidR="00000000" w:rsidRPr="00000000">
        <w:rPr>
          <w:rtl w:val="0"/>
        </w:rPr>
        <w:t xml:space="preserve"> populated</w:t>
      </w:r>
      <w:r w:rsidDel="00000000" w:rsidR="00000000" w:rsidRPr="00000000">
        <w:rPr>
          <w:rtl w:val="0"/>
        </w:rPr>
        <w:t xml:space="preserve"> </w:t>
      </w:r>
      <w:r w:rsidDel="00000000" w:rsidR="00000000" w:rsidRPr="00000000">
        <w:rPr>
          <w:vertAlign w:val="superscript"/>
        </w:rPr>
        <w:footnoteReference w:customMarkFollows="0" w:id="10"/>
      </w:r>
      <w:r w:rsidDel="00000000" w:rsidR="00000000" w:rsidRPr="00000000">
        <w:rPr>
          <w:rtl w:val="0"/>
        </w:rPr>
        <w:t xml:space="preserve"> cities in Switzerland, with its inhabitant number growing about 21% in the last twenty years, space is becoming a scarce resource. In the same period, the cost of housing has increased by about 22%. In 2022, the average price for apartment rental in Zürich is at 19.9.- per square metre / month.</w:t>
      </w:r>
    </w:p>
    <w:p w:rsidR="00000000" w:rsidDel="00000000" w:rsidP="00000000" w:rsidRDefault="00000000" w:rsidRPr="00000000" w14:paraId="000000BA">
      <w:pPr>
        <w:spacing w:after="0" w:lineRule="auto"/>
        <w:rPr/>
      </w:pPr>
      <w:r w:rsidDel="00000000" w:rsidR="00000000" w:rsidRPr="00000000">
        <w:rPr>
          <w:rtl w:val="0"/>
        </w:rPr>
        <w:t xml:space="preserve">This equals to 1470.- in monthly rental fees per and 17'640.- in yearly rental fees for a 3-room apartment. According to the rental price index, Zürich</w:t>
      </w:r>
      <w:del w:author="Sandro Beti" w:id="2" w:date="2023-05-01T15:14:41Z">
        <w:r w:rsidDel="00000000" w:rsidR="00000000" w:rsidRPr="00000000">
          <w:rPr>
            <w:rtl w:val="0"/>
          </w:rPr>
          <w:delText xml:space="preserve"> this</w:delText>
        </w:r>
      </w:del>
      <w:r w:rsidDel="00000000" w:rsidR="00000000" w:rsidRPr="00000000">
        <w:rPr>
          <w:rtl w:val="0"/>
        </w:rPr>
        <w:t xml:space="preserve"> is the second most expensive city in Switzerland</w:t>
      </w:r>
      <w:r w:rsidDel="00000000" w:rsidR="00000000" w:rsidRPr="00000000">
        <w:rPr>
          <w:rtl w:val="0"/>
        </w:rPr>
        <w:t xml:space="preserve">.</w:t>
      </w:r>
      <w:r w:rsidDel="00000000" w:rsidR="00000000" w:rsidRPr="00000000">
        <w:rPr>
          <w:vertAlign w:val="superscript"/>
        </w:rPr>
        <w:footnoteReference w:customMarkFollows="0" w:id="11"/>
      </w:r>
      <w:r w:rsidDel="00000000" w:rsidR="00000000" w:rsidRPr="00000000">
        <w:rPr>
          <w:rtl w:val="0"/>
        </w:rPr>
        <w:t xml:space="preserve"> Alternative housing solutions like residential communities or student housing are common in Zürich. </w:t>
      </w:r>
      <w:del w:author="Sandro Beti" w:id="3" w:date="2023-05-05T08:49:39Z">
        <w:r w:rsidDel="00000000" w:rsidR="00000000" w:rsidRPr="00000000">
          <w:rPr>
            <w:rtl w:val="0"/>
          </w:rPr>
          <w:delText xml:space="preserve">But these solutions provide only the bare minimum of living space and leave no room for self-realisation.</w:delText>
        </w:r>
      </w:del>
      <w:r w:rsidDel="00000000" w:rsidR="00000000" w:rsidRPr="00000000">
        <w:rPr>
          <w:rtl w:val="0"/>
        </w:rPr>
      </w:r>
    </w:p>
    <w:p w:rsidR="00000000" w:rsidDel="00000000" w:rsidP="00000000" w:rsidRDefault="00000000" w:rsidRPr="00000000" w14:paraId="000000BB">
      <w:pPr>
        <w:spacing w:after="0" w:lineRule="auto"/>
        <w:rPr/>
      </w:pPr>
      <w:commentRangeStart w:id="6"/>
      <w:r w:rsidDel="00000000" w:rsidR="00000000" w:rsidRPr="00000000">
        <w:rPr>
          <w:rtl w:val="0"/>
        </w:rPr>
        <w:t xml:space="preserve">So where does one find space available for use? Could we use non-productive and vacant space in cities to satisfy our need for living and social space?</w:t>
      </w:r>
      <w:commentRangeEnd w:id="6"/>
      <w:r w:rsidDel="00000000" w:rsidR="00000000" w:rsidRPr="00000000">
        <w:commentReference w:id="6"/>
      </w:r>
      <w:r w:rsidDel="00000000" w:rsidR="00000000" w:rsidRPr="00000000">
        <w:rPr>
          <w:rtl w:val="0"/>
        </w:rPr>
        <w:t xml:space="preserve"> Because when compared to the renting costs of (...) , it could be an opportunity to claim some inexpensive space for self realisation.</w:t>
      </w:r>
    </w:p>
    <w:p w:rsidR="00000000" w:rsidDel="00000000" w:rsidP="00000000" w:rsidRDefault="00000000" w:rsidRPr="00000000" w14:paraId="000000BC">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5"/>
        <w:spacing w:after="0" w:lineRule="auto"/>
        <w:rPr>
          <w:color w:val="000000"/>
        </w:rPr>
      </w:pPr>
      <w:bookmarkStart w:colFirst="0" w:colLast="0" w:name="_z8h1ida8yjgi" w:id="20"/>
      <w:bookmarkEnd w:id="20"/>
      <w:r w:rsidDel="00000000" w:rsidR="00000000" w:rsidRPr="00000000">
        <w:rPr>
          <w:rtl w:val="0"/>
        </w:rPr>
        <w:t xml:space="preserve">1.1.5 Private</w:t>
      </w:r>
      <w:r w:rsidDel="00000000" w:rsidR="00000000" w:rsidRPr="00000000">
        <w:rPr>
          <w:color w:val="000000"/>
          <w:rtl w:val="0"/>
        </w:rPr>
        <w:t xml:space="preserve">, P</w:t>
      </w:r>
      <w:r w:rsidDel="00000000" w:rsidR="00000000" w:rsidRPr="00000000">
        <w:rPr>
          <w:rtl w:val="0"/>
        </w:rPr>
        <w:t xml:space="preserve">ublic</w:t>
      </w:r>
      <w:r w:rsidDel="00000000" w:rsidR="00000000" w:rsidRPr="00000000">
        <w:rPr>
          <w:color w:val="000000"/>
          <w:rtl w:val="0"/>
        </w:rPr>
        <w:t xml:space="preserve"> </w:t>
      </w:r>
      <w:r w:rsidDel="00000000" w:rsidR="00000000" w:rsidRPr="00000000">
        <w:rPr>
          <w:rtl w:val="0"/>
        </w:rPr>
        <w:t xml:space="preserve">and</w:t>
      </w:r>
      <w:r w:rsidDel="00000000" w:rsidR="00000000" w:rsidRPr="00000000">
        <w:rPr>
          <w:color w:val="000000"/>
          <w:rtl w:val="0"/>
        </w:rPr>
        <w:t xml:space="preserve"> </w:t>
      </w:r>
      <w:r w:rsidDel="00000000" w:rsidR="00000000" w:rsidRPr="00000000">
        <w:rPr>
          <w:rtl w:val="0"/>
        </w:rPr>
        <w:t xml:space="preserve">communal</w:t>
      </w:r>
      <w:r w:rsidDel="00000000" w:rsidR="00000000" w:rsidRPr="00000000">
        <w:rPr>
          <w:color w:val="000000"/>
          <w:rtl w:val="0"/>
        </w:rPr>
        <w:t xml:space="preserve"> </w:t>
      </w:r>
      <w:r w:rsidDel="00000000" w:rsidR="00000000" w:rsidRPr="00000000">
        <w:rPr>
          <w:rtl w:val="0"/>
        </w:rPr>
        <w:t xml:space="preserve">Ownership</w:t>
      </w:r>
      <w:r w:rsidDel="00000000" w:rsidR="00000000" w:rsidRPr="00000000">
        <w:rPr>
          <w:color w:val="000000"/>
          <w:rtl w:val="0"/>
        </w:rPr>
        <w:t xml:space="preserve">.</w:t>
        <w:br w:type="textWrapping"/>
        <w:t xml:space="preserve">Or </w:t>
      </w:r>
      <w:r w:rsidDel="00000000" w:rsidR="00000000" w:rsidRPr="00000000">
        <w:rPr>
          <w:rtl w:val="0"/>
        </w:rPr>
        <w:t xml:space="preserve">“</w:t>
      </w:r>
      <w:r w:rsidDel="00000000" w:rsidR="00000000" w:rsidRPr="00000000">
        <w:rPr>
          <w:color w:val="000000"/>
          <w:rtl w:val="0"/>
        </w:rPr>
        <w:t xml:space="preserve">Who is managing whose possession?</w:t>
      </w:r>
      <w:r w:rsidDel="00000000" w:rsidR="00000000" w:rsidRPr="00000000">
        <w:rPr>
          <w:rtl w:val="0"/>
        </w:rPr>
        <w:t xml:space="preserve">”</w:t>
      </w:r>
      <w:r w:rsidDel="00000000" w:rsidR="00000000" w:rsidRPr="00000000">
        <w:rPr>
          <w:color w:val="000000"/>
          <w:rtl w:val="0"/>
        </w:rPr>
        <w:t xml:space="preserve"> / Wer verwaltet wessen Besitz?</w:t>
      </w:r>
      <w:r w:rsidDel="00000000" w:rsidR="00000000" w:rsidRPr="00000000">
        <w:rPr>
          <w:color w:val="000000"/>
          <w:sz w:val="18"/>
          <w:szCs w:val="18"/>
          <w:rtl w:val="0"/>
        </w:rPr>
        <w:br w:type="textWrapping"/>
      </w:r>
      <w:r w:rsidDel="00000000" w:rsidR="00000000" w:rsidRPr="00000000">
        <w:rPr>
          <w:color w:val="000000"/>
          <w:rtl w:val="0"/>
        </w:rPr>
        <w:t xml:space="preserve">And why cars are, in nature, exclusive.</w:t>
      </w:r>
    </w:p>
    <w:p w:rsidR="00000000" w:rsidDel="00000000" w:rsidP="00000000" w:rsidRDefault="00000000" w:rsidRPr="00000000" w14:paraId="000000BE">
      <w:pPr>
        <w:spacing w:after="0" w:lineRule="auto"/>
        <w:rPr>
          <w:color w:val="000000"/>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When talking about private, communal and public ownership, many questions arise regarding the conditions of possession, control and maintenance. The implementation of use cases only adds further complication and problems of individual consideration. To gain a better understanding of their definition the following section tries to define a framework of considerations that should aid in quickly assessing objects and their status. </w:t>
      </w:r>
    </w:p>
    <w:p w:rsidR="00000000" w:rsidDel="00000000" w:rsidP="00000000" w:rsidRDefault="00000000" w:rsidRPr="00000000" w14:paraId="000000C0">
      <w:pPr>
        <w:tabs>
          <w:tab w:val="left" w:leader="none" w:pos="555"/>
        </w:tabs>
        <w:rPr/>
      </w:pPr>
      <w:r w:rsidDel="00000000" w:rsidR="00000000" w:rsidRPr="00000000">
        <w:rPr>
          <w:rtl w:val="0"/>
        </w:rPr>
        <w:t xml:space="preserve">In categorising a realm with one of the attributes found above, several criteria present themselves as relevant. </w:t>
        <w:br w:type="textWrapping"/>
        <w:t xml:space="preserve">I. </w:t>
        <w:tab/>
        <w:t xml:space="preserve">Assessing its ownership status, it being attributed to either a specific person, a group of people or a nation. How opaque is the structure of ownership?</w:t>
        <w:br w:type="textWrapping"/>
        <w:t xml:space="preserve">II. </w:t>
        <w:tab/>
        <w:t xml:space="preserve">The accessibility issue asks for its status of admission. Who is allowed “the right of use” or “the right of way” to a realm? To what amount are use cases regulated and is there an instance of control?</w:t>
        <w:br w:type="textWrapping"/>
        <w:t xml:space="preserve">III.</w:t>
        <w:tab/>
        <w:t xml:space="preserve">The issue of government agency, closely connected to the ownership structure, executive power, and feedback loops are subject to the interaction of stakeholders. Who can propose and decide on use, development and adaption?</w:t>
      </w:r>
    </w:p>
    <w:p w:rsidR="00000000" w:rsidDel="00000000" w:rsidP="00000000" w:rsidRDefault="00000000" w:rsidRPr="00000000" w14:paraId="000000C1">
      <w:pPr>
        <w:rPr/>
      </w:pPr>
      <w:r w:rsidDel="00000000" w:rsidR="00000000" w:rsidRPr="00000000">
        <w:rPr>
          <w:rtl w:val="0"/>
        </w:rPr>
        <w:t xml:space="preserve">These questions might be originating in an encounter with reality. Some inherent exclusivity in a space drew attention to it. Through imagination, a vision in how the space could be improved, or used in a more inclusive fashion, might form. But when contemplating said imagination, all the hurdles in its realisation inevitably arise. How is legitimacy for action or the call to action gained? When </w:t>
      </w:r>
      <w:ins w:author="Sandro Beti" w:id="4" w:date="2023-05-05T09:06:45Z">
        <w:r w:rsidDel="00000000" w:rsidR="00000000" w:rsidRPr="00000000">
          <w:rPr>
            <w:rtl w:val="0"/>
          </w:rPr>
          <w:t xml:space="preserve">and how </w:t>
        </w:r>
      </w:ins>
      <w:r w:rsidDel="00000000" w:rsidR="00000000" w:rsidRPr="00000000">
        <w:rPr>
          <w:rtl w:val="0"/>
        </w:rPr>
        <w:t xml:space="preserve">does this individual concern become a common matter?  </w:t>
      </w:r>
      <w:ins w:author="Sandro Beti" w:id="5" w:date="2023-05-05T09:30:56Z">
        <w:r w:rsidDel="00000000" w:rsidR="00000000" w:rsidRPr="00000000">
          <w:rPr>
            <w:rtl w:val="0"/>
          </w:rPr>
          <w:t xml:space="preserve">– </w:t>
        </w:r>
      </w:ins>
      <w:r w:rsidDel="00000000" w:rsidR="00000000" w:rsidRPr="00000000">
        <w:rPr>
          <w:rtl w:val="0"/>
        </w:rPr>
        <w:t xml:space="preserve">The answer might be hidden in the term «common». From several individuals with shared interest, a community might form that tries to realise their goal through activism. </w:t>
      </w:r>
      <w:commentRangeStart w:id="7"/>
      <w:r w:rsidDel="00000000" w:rsidR="00000000" w:rsidRPr="00000000">
        <w:rPr>
          <w:rtl w:val="0"/>
        </w:rPr>
        <w:t xml:space="preserve">This might include advertising the Action and how the creation and distribution of value for a broader community is an act of empowerment that contains its own legitimation.</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Diving deeper into the notion of the «public realm» we can observe a shift in its understanding. In its semantic origins, the public realm was understood as the ground for the political life of a citizen. Its contrary, the private realm was designated space for the “existential” life, where basic needs were to be handled and control and influence was not practised based on speech and thought, but based on necessity and hierarchy. It was not as much about the question of ownership but more about the questions of rule and governing principles. </w:t>
      </w:r>
    </w:p>
    <w:p w:rsidR="00000000" w:rsidDel="00000000" w:rsidP="00000000" w:rsidRDefault="00000000" w:rsidRPr="00000000" w14:paraId="000000C3">
      <w:pPr>
        <w:rPr/>
      </w:pPr>
      <w:commentRangeStart w:id="8"/>
      <w:r w:rsidDel="00000000" w:rsidR="00000000" w:rsidRPr="00000000">
        <w:rPr>
          <w:rtl w:val="0"/>
        </w:rPr>
        <w:t xml:space="preserve">Locating the two realms in the example of individual mobility, we are able to outline the conflict that has emerged between them. Infrastructure, as a communal good, is funded through the governmental institution. Its function is always founded in something we state as “public need”. But when looking at contemporary jurisprudence, the car is seen as a private entity. A car, in its idea, is serving the individual need for mobility. Transporting to work, goods of provision, and to activities of self-fulfilment. These purposes, although sometimes intertwined with the public sphere, can be categorised as private in their nature.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ins w:author="Sandro Beti" w:id="6" w:date="2023-05-05T09:07:47Z"/>
        </w:rPr>
      </w:pPr>
      <w:r w:rsidDel="00000000" w:rsidR="00000000" w:rsidRPr="00000000">
        <w:rPr>
          <w:rtl w:val="0"/>
        </w:rPr>
        <w:t xml:space="preserve">When comparing the statistics of motorised individual mobility with others (as outlined in the former chapter), we get a grasp of its numerical absurdity. Is not, in every other system we developed, efficiency the most important evaluation metric? </w:t>
      </w:r>
      <w:r w:rsidDel="00000000" w:rsidR="00000000" w:rsidRPr="00000000">
        <w:rPr>
          <w:rtl w:val="0"/>
        </w:rPr>
        <w:t xml:space="preserve">(...) </w:t>
      </w:r>
      <w:r w:rsidDel="00000000" w:rsidR="00000000" w:rsidRPr="00000000">
        <w:rPr>
          <w:rtl w:val="0"/>
        </w:rPr>
        <w:t xml:space="preserve">The ability to take part in modes of individual motorised transport is dependent on financial means and comes with a huge ecological and spatial footprint. Car infrastructure, through its inherent danger and consumption of vast spaces is, in essence exclusive for all other shareholders of mobility.</w:t>
      </w:r>
      <w:ins w:author="Sandro Beti" w:id="6" w:date="2023-05-05T09:07:47Z">
        <w:r w:rsidDel="00000000" w:rsidR="00000000" w:rsidRPr="00000000">
          <w:rPr>
            <w:vertAlign w:val="superscript"/>
          </w:rPr>
          <w:footnoteReference w:customMarkFollows="0" w:id="12"/>
        </w:r>
        <w:r w:rsidDel="00000000" w:rsidR="00000000" w:rsidRPr="00000000">
          <w:rPr>
            <w:rtl w:val="0"/>
          </w:rPr>
        </w:r>
      </w:ins>
    </w:p>
    <w:p w:rsidR="00000000" w:rsidDel="00000000" w:rsidP="00000000" w:rsidRDefault="00000000" w:rsidRPr="00000000" w14:paraId="000000C6">
      <w:pPr>
        <w:rPr>
          <w:ins w:author="Sandro Beti" w:id="6" w:date="2023-05-05T09:07:47Z"/>
        </w:rPr>
      </w:pPr>
      <w:ins w:author="Sandro Beti" w:id="6" w:date="2023-05-05T09:07:47Z">
        <w:r w:rsidDel="00000000" w:rsidR="00000000" w:rsidRPr="00000000">
          <w:rPr>
            <w:rtl w:val="0"/>
          </w:rPr>
        </w:r>
      </w:ins>
    </w:p>
    <w:p w:rsidR="00000000" w:rsidDel="00000000" w:rsidP="00000000" w:rsidRDefault="00000000" w:rsidRPr="00000000" w14:paraId="000000C7">
      <w:pPr>
        <w:rPr/>
      </w:pPr>
      <w:ins w:author="Sandro Beti" w:id="6" w:date="2023-05-05T09:07:47Z">
        <w:r w:rsidDel="00000000" w:rsidR="00000000" w:rsidRPr="00000000">
          <w:rPr>
            <w:rtl w:val="0"/>
          </w:rPr>
          <w:t xml:space="preserve">SOLUTIONS?</w:t>
        </w:r>
      </w:ins>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tl w:val="0"/>
        </w:rPr>
      </w:r>
    </w:p>
    <w:p w:rsidR="00000000" w:rsidDel="00000000" w:rsidP="00000000" w:rsidRDefault="00000000" w:rsidRPr="00000000" w14:paraId="000000C9">
      <w:pPr>
        <w:spacing w:after="0" w:lineRule="auto"/>
        <w:rPr>
          <w:i w:val="1"/>
          <w:color w:val="000000"/>
        </w:rPr>
      </w:pPr>
      <w:r w:rsidDel="00000000" w:rsidR="00000000" w:rsidRPr="00000000">
        <w:rPr>
          <w:i w:val="1"/>
          <w:rtl w:val="0"/>
        </w:rPr>
        <w:t xml:space="preserve">What do we see as the most promising solutions to this issue?</w:t>
      </w:r>
      <w:r w:rsidDel="00000000" w:rsidR="00000000" w:rsidRPr="00000000">
        <w:rPr>
          <w:rtl w:val="0"/>
        </w:rPr>
      </w:r>
    </w:p>
    <w:p w:rsidR="00000000" w:rsidDel="00000000" w:rsidP="00000000" w:rsidRDefault="00000000" w:rsidRPr="00000000" w14:paraId="000000CA">
      <w:pPr>
        <w:spacing w:after="0" w:lineRule="auto"/>
        <w:rPr>
          <w:i w:val="1"/>
          <w:color w:val="000000"/>
        </w:rPr>
      </w:pPr>
      <w:r w:rsidDel="00000000" w:rsidR="00000000" w:rsidRPr="00000000">
        <w:rPr>
          <w:rtl w:val="0"/>
        </w:rPr>
      </w:r>
    </w:p>
    <w:p w:rsidR="00000000" w:rsidDel="00000000" w:rsidP="00000000" w:rsidRDefault="00000000" w:rsidRPr="00000000" w14:paraId="000000CB">
      <w:pPr>
        <w:pStyle w:val="Heading5"/>
        <w:jc w:val="left"/>
        <w:rPr>
          <w:color w:val="000000"/>
        </w:rPr>
      </w:pPr>
      <w:bookmarkStart w:colFirst="0" w:colLast="0" w:name="_5dlvppnqr575" w:id="21"/>
      <w:bookmarkEnd w:id="21"/>
      <w:r w:rsidDel="00000000" w:rsidR="00000000" w:rsidRPr="00000000">
        <w:rPr>
          <w:rtl w:val="0"/>
        </w:rPr>
      </w:r>
    </w:p>
    <w:p w:rsidR="00000000" w:rsidDel="00000000" w:rsidP="00000000" w:rsidRDefault="00000000" w:rsidRPr="00000000" w14:paraId="000000CC">
      <w:pPr>
        <w:pStyle w:val="Heading5"/>
        <w:spacing w:after="0" w:lineRule="auto"/>
        <w:rPr/>
      </w:pPr>
      <w:bookmarkStart w:colFirst="0" w:colLast="0" w:name="_anteqbmtr7m9" w:id="22"/>
      <w:bookmarkEnd w:id="22"/>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2"/>
        <w:spacing w:after="0" w:lineRule="auto"/>
        <w:rPr/>
      </w:pPr>
      <w:bookmarkStart w:colFirst="0" w:colLast="0" w:name="_qpo006qau6k5" w:id="23"/>
      <w:bookmarkEnd w:id="23"/>
      <w:r w:rsidDel="00000000" w:rsidR="00000000" w:rsidRPr="00000000">
        <w:rPr>
          <w:rtl w:val="0"/>
        </w:rPr>
        <w:t xml:space="preserve">1.2 Research Questions - Hypothesis</w:t>
      </w:r>
    </w:p>
    <w:p w:rsidR="00000000" w:rsidDel="00000000" w:rsidP="00000000" w:rsidRDefault="00000000" w:rsidRPr="00000000" w14:paraId="000000CE">
      <w:pPr>
        <w:rPr/>
      </w:pPr>
      <w:r w:rsidDel="00000000" w:rsidR="00000000" w:rsidRPr="00000000">
        <w:rPr>
          <w:rtl w:val="0"/>
        </w:rPr>
        <w:t xml:space="preserve">This chapter will outline the different focus points of our own research. It focuses on qualitative and very local research as this data is the most valuable for our project. Furthermore the agency and the impact of design is discussed within the field of urban planning.</w:t>
      </w:r>
    </w:p>
    <w:p w:rsidR="00000000" w:rsidDel="00000000" w:rsidP="00000000" w:rsidRDefault="00000000" w:rsidRPr="00000000" w14:paraId="000000C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Regarding our Research questions, it’s very important to set a scope of what is important to us and where we can have the biggest impact. City planning is a very complex topic and there are a lot of stakeholders involved. To realise a project you have to overcome a lot of administrative hurdles. These processes always take a lot of time and it’s also the stage in which most projects already die. The “urban equipe collective” published a book regarding exactly these questions and how to act within the legal and administrative frame.</w:t>
      </w:r>
      <w:r w:rsidDel="00000000" w:rsidR="00000000" w:rsidRPr="00000000">
        <w:rPr>
          <w:rFonts w:ascii="Helvetica Neue" w:cs="Helvetica Neue" w:eastAsia="Helvetica Neue" w:hAnsi="Helvetica Neue"/>
          <w:vertAlign w:val="superscript"/>
        </w:rPr>
        <w:footnoteReference w:customMarkFollows="0" w:id="13"/>
      </w:r>
      <w:r w:rsidDel="00000000" w:rsidR="00000000" w:rsidRPr="00000000">
        <w:rPr>
          <w:rFonts w:ascii="Helvetica Neue" w:cs="Helvetica Neue" w:eastAsia="Helvetica Neue" w:hAnsi="Helvetica Neue"/>
          <w:rtl w:val="0"/>
        </w:rPr>
        <w:t xml:space="preserve">That’s why we won’t focus on this aspect too much. As we come from a design background it’s more important for us to find out how we can gain a resonance from the people and how to get quick and qualitative feedback to iterate in further steps. (How can we include people and gain participants to iterate our interventions?)</w:t>
      </w:r>
    </w:p>
    <w:p w:rsidR="00000000" w:rsidDel="00000000" w:rsidP="00000000" w:rsidRDefault="00000000" w:rsidRPr="00000000" w14:paraId="000000D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also think that this is a chance for us as designers to contribute to this very relevant topic. As we are neither architects nor policy makers we have the opportunity to work in a very spontaneous and local way. There a lot of projects we could find on how designers can contribute to the surprising aspect of a city. What we really want to investigate is how design can contribute to a more self-initiated and democratic way of behaving within a city. Can we achieve this with speculative work or maybe with very local and pragmatic projects that work as an inspiration for other self-initiated projects? </w:t>
      </w:r>
    </w:p>
    <w:p w:rsidR="00000000" w:rsidDel="00000000" w:rsidP="00000000" w:rsidRDefault="00000000" w:rsidRPr="00000000" w14:paraId="000000D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further aspect of public interventions is how they are getting perceived. There is a lot of stigma against classic occupations of buildings and the aesthetics involved play a big role. That’s why we think it’s very important to evaluate people's reactions to different designs and aesthetics. Is a refined design necessarily better? How are improvised interventions accepted? Is it better to stay with the intervention or just leave it alone? How do people identify with a place according to the aesthetics and the co-creation provided?</w:t>
      </w:r>
      <w:r w:rsidDel="00000000" w:rsidR="00000000" w:rsidRPr="00000000">
        <w:rPr>
          <w:rFonts w:ascii="Helvetica Neue" w:cs="Helvetica Neue" w:eastAsia="Helvetica Neue" w:hAnsi="Helvetica Neue"/>
          <w:rtl w:val="0"/>
        </w:rPr>
        <w:t xml:space="preserve"> An aspect of perception is also found within the wording of slogans or the name of a project. We will test out different questions and descriptions, ranging from provocative to rather explanatory to find out how discussions evolve and how answers differ. </w:t>
      </w:r>
    </w:p>
    <w:p w:rsidR="00000000" w:rsidDel="00000000" w:rsidP="00000000" w:rsidRDefault="00000000" w:rsidRPr="00000000" w14:paraId="000000D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it comes to designing with and for a community, inclusion is also a big part. We are sure that projects have a longer life-span if people are getting involved in the process and also can have an active creation or a passive decision part within them. However these processes always take time and more opinions lead to a more diverse project but also to more time spending in discussions. </w:t>
      </w:r>
      <w:r w:rsidDel="00000000" w:rsidR="00000000" w:rsidRPr="00000000">
        <w:rPr>
          <w:rFonts w:ascii="Helvetica Neue" w:cs="Helvetica Neue" w:eastAsia="Helvetica Neue" w:hAnsi="Helvetica Neue"/>
          <w:rtl w:val="0"/>
        </w:rPr>
        <w:t xml:space="preserve">As we are evolving our bachelor thesis we also want to find out how and where we can have the biggest impact.</w:t>
      </w:r>
      <w:r w:rsidDel="00000000" w:rsidR="00000000" w:rsidRPr="00000000">
        <w:rPr>
          <w:rFonts w:ascii="Helvetica Neue" w:cs="Helvetica Neue" w:eastAsia="Helvetica Neue" w:hAnsi="Helvetica Neue"/>
          <w:rtl w:val="0"/>
        </w:rPr>
        <w:t xml:space="preserve"> Should we work with just one community and neighbourhood and develop a very refined but local project? Or should we include all different parts of the city and thus more diverse target groups, but stay in a more spontaneous self-initiated concept? Another aspect we also want to look at is how participatory design processes can also happen within a digital space.</w:t>
      </w:r>
    </w:p>
    <w:p w:rsidR="00000000" w:rsidDel="00000000" w:rsidP="00000000" w:rsidRDefault="00000000" w:rsidRPr="00000000" w14:paraId="000000D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Because we do not only want to provide different proposals but also the tools to start projects in the same manner, we would like to look at the motivation of people to act within their cities. Is there a willingness to act in the public space but the administrative hurdles are too big? Is there only a need for participation and having a say? These questions are some of the most important to us because the community determines the success of such a project.</w:t>
      </w:r>
    </w:p>
    <w:p w:rsidR="00000000" w:rsidDel="00000000" w:rsidP="00000000" w:rsidRDefault="00000000" w:rsidRPr="00000000" w14:paraId="000000D4">
      <w:pPr>
        <w:pStyle w:val="Heading5"/>
        <w:jc w:val="left"/>
        <w:rPr>
          <w:color w:val="000000"/>
        </w:rPr>
      </w:pPr>
      <w:bookmarkStart w:colFirst="0" w:colLast="0" w:name="_6nl6cra8f2m0" w:id="24"/>
      <w:bookmarkEnd w:id="24"/>
      <w:r w:rsidDel="00000000" w:rsidR="00000000" w:rsidRPr="00000000">
        <w:rPr>
          <w:rtl w:val="0"/>
        </w:rPr>
      </w:r>
    </w:p>
    <w:p w:rsidR="00000000" w:rsidDel="00000000" w:rsidP="00000000" w:rsidRDefault="00000000" w:rsidRPr="00000000" w14:paraId="000000D5">
      <w:pPr>
        <w:pStyle w:val="Heading2"/>
        <w:rPr>
          <w:color w:val="000000"/>
        </w:rPr>
      </w:pPr>
      <w:bookmarkStart w:colFirst="0" w:colLast="0" w:name="_hfrmm9nbhv7b" w:id="25"/>
      <w:bookmarkEnd w:id="25"/>
      <w:commentRangeStart w:id="9"/>
      <w:r w:rsidDel="00000000" w:rsidR="00000000" w:rsidRPr="00000000">
        <w:rPr>
          <w:rtl w:val="0"/>
        </w:rPr>
        <w:t xml:space="preserve">1.3 Methodology chosen for your Investigation</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D6">
      <w:pPr>
        <w:spacing w:after="0" w:lineRule="auto"/>
        <w:rPr>
          <w:i w:val="1"/>
          <w:color w:val="000000"/>
        </w:rPr>
      </w:pPr>
      <w:r w:rsidDel="00000000" w:rsidR="00000000" w:rsidRPr="00000000">
        <w:rPr>
          <w:i w:val="1"/>
          <w:color w:val="000000"/>
          <w:rtl w:val="0"/>
        </w:rPr>
        <w:t xml:space="preserve">Transition from share- and stakeholders (from who owns what)  to the notion of interaction design (discipline as mediator for connections) and its methods seen as applicable and relevant to our vision and improvements in the urban community.</w:t>
      </w:r>
    </w:p>
    <w:p w:rsidR="00000000" w:rsidDel="00000000" w:rsidP="00000000" w:rsidRDefault="00000000" w:rsidRPr="00000000" w14:paraId="000000D7">
      <w:pPr>
        <w:spacing w:after="0" w:lineRule="auto"/>
        <w:rPr>
          <w:i w:val="1"/>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discussed problems about enacting change in public spaces leaves us wondering about possible strategies and solutions for the outlined issues. In a field where political, infrastructural and social interests collide, a mediator is needed. City planners, as they are named, will plan some change, politicians are concerned with budget and their agendas, civil engineers usually work in the framework of public contracting work. All that has its purpose to control and regulate the quality, need, functionality and budget of public infrastructure, but does not provide a framework for communal interventions. They lack the possibilities of creative, spontaneous and decentralised creation of urban infrastructure.</w:t>
      </w:r>
    </w:p>
    <w:p w:rsidR="00000000" w:rsidDel="00000000" w:rsidP="00000000" w:rsidRDefault="00000000" w:rsidRPr="00000000" w14:paraId="000000D9">
      <w:pPr>
        <w:rPr/>
      </w:pPr>
      <w:r w:rsidDel="00000000" w:rsidR="00000000" w:rsidRPr="00000000">
        <w:rPr>
          <w:rtl w:val="0"/>
        </w:rPr>
        <w:t xml:space="preserve">We propose the methodic toolkit of Interaction Design as the ideal utility to act and research. In the complex, interactive systems of cities, a multidisciplinary approach will lead to services with a broader User base, therefore more legitimacy and inclusion.</w:t>
      </w:r>
    </w:p>
    <w:p w:rsidR="00000000" w:rsidDel="00000000" w:rsidP="00000000" w:rsidRDefault="00000000" w:rsidRPr="00000000" w14:paraId="000000DA">
      <w:pPr>
        <w:rPr/>
      </w:pPr>
      <w:r w:rsidDel="00000000" w:rsidR="00000000" w:rsidRPr="00000000">
        <w:rPr>
          <w:rtl w:val="0"/>
        </w:rPr>
        <w:t xml:space="preserve">This said we have a lot of different tools at our disposal. These range from </w:t>
      </w:r>
      <w:ins w:author="Sandro Beti" w:id="7" w:date="2023-05-02T07:39:52Z">
        <w:commentRangeStart w:id="10"/>
        <w:r w:rsidDel="00000000" w:rsidR="00000000" w:rsidRPr="00000000">
          <w:rPr>
            <w:rtl w:val="0"/>
          </w:rPr>
          <w:t xml:space="preserve">strollology</w:t>
        </w:r>
      </w:ins>
      <w:del w:author="Sandro Beti" w:id="7" w:date="2023-05-02T07:39:52Z">
        <w:commentRangeEnd w:id="10"/>
        <w:r w:rsidDel="00000000" w:rsidR="00000000" w:rsidRPr="00000000">
          <w:commentReference w:id="10"/>
        </w:r>
        <w:r w:rsidDel="00000000" w:rsidR="00000000" w:rsidRPr="00000000">
          <w:rPr>
            <w:rtl w:val="0"/>
          </w:rPr>
          <w:delText xml:space="preserve">promenadology</w:delText>
        </w:r>
      </w:del>
      <w:r w:rsidDel="00000000" w:rsidR="00000000" w:rsidRPr="00000000">
        <w:rPr>
          <w:rtl w:val="0"/>
        </w:rPr>
        <w:t xml:space="preserve"> to quick prototyping</w:t>
      </w:r>
      <w:ins w:author="Sandro Beti" w:id="8" w:date="2023-05-02T07:40:36Z">
        <w:r w:rsidDel="00000000" w:rsidR="00000000" w:rsidRPr="00000000">
          <w:rPr>
            <w:rtl w:val="0"/>
          </w:rPr>
          <w:t xml:space="preserve"> or user tests and studies</w:t>
        </w:r>
      </w:ins>
      <w:r w:rsidDel="00000000" w:rsidR="00000000" w:rsidRPr="00000000">
        <w:rPr>
          <w:rtl w:val="0"/>
        </w:rPr>
        <w:t xml:space="preserve">. In the early stages of our thesis, we will mainly try to lay a focus on qualitative research. Already having a lot of statistics and papers in our research basket, we aim to have several interviews with people who are specialised and work in the field of space planning. Furthermore it’s important for us to also get a perspective of citizens. This can be either done with cultural probes or also with interviews and collaborative workshops.</w:t>
      </w:r>
    </w:p>
    <w:p w:rsidR="00000000" w:rsidDel="00000000" w:rsidP="00000000" w:rsidRDefault="00000000" w:rsidRPr="00000000" w14:paraId="000000DB">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Participation and Inclusion is a big part of urban developments and also contributes to the success of a project. Regarding the Co-Creation or Co-Designing with involved parties it’s very important to set a goal of what we want to establish and what our goal is within this collaborative process. We will prototype different appearances directly on the street to get a feeling of what infrastructure seems the most approachable. When looking at different media articles and the number of complaints that are being issued regarding unusual projects in public space, w</w:t>
      </w:r>
      <w:r w:rsidDel="00000000" w:rsidR="00000000" w:rsidRPr="00000000">
        <w:rPr>
          <w:rFonts w:ascii="Helvetica Neue Light" w:cs="Helvetica Neue Light" w:eastAsia="Helvetica Neue Light" w:hAnsi="Helvetica Neue Light"/>
          <w:rtl w:val="0"/>
        </w:rPr>
        <w:t xml:space="preserve">e also found that people are often very sceptical when it comes to the creation of public spaces</w:t>
      </w:r>
      <w:r w:rsidDel="00000000" w:rsidR="00000000" w:rsidRPr="00000000">
        <w:rPr>
          <w:rFonts w:ascii="Helvetica Neue Light" w:cs="Helvetica Neue Light" w:eastAsia="Helvetica Neue Light" w:hAnsi="Helvetica Neue Light"/>
          <w:rtl w:val="0"/>
        </w:rPr>
        <w:t xml:space="preserve">, because they feel like, as it’s also their space, that decisions have been made without their consent. To tackle these challenges we want to work with prototypes that either generate an added value or that propose a story that then can be discussed</w:t>
      </w:r>
      <w:r w:rsidDel="00000000" w:rsidR="00000000" w:rsidRPr="00000000">
        <w:rPr>
          <w:rFonts w:ascii="Helvetica Neue Light" w:cs="Helvetica Neue Light" w:eastAsia="Helvetica Neue Light" w:hAnsi="Helvetica Neue Light"/>
          <w:vertAlign w:val="superscript"/>
        </w:rPr>
        <w:footnoteReference w:customMarkFollows="0" w:id="14"/>
      </w:r>
      <w:r w:rsidDel="00000000" w:rsidR="00000000" w:rsidRPr="00000000">
        <w:rPr>
          <w:rFonts w:ascii="Helvetica Neue Light" w:cs="Helvetica Neue Light" w:eastAsia="Helvetica Neue Light" w:hAnsi="Helvetica Neue Light"/>
          <w:rtl w:val="0"/>
        </w:rPr>
        <w:t xml:space="preserve">. To move away from abstract and very theory-based ideas we also hope to incorporate this participation context within an ongoing discussion.</w:t>
      </w:r>
    </w:p>
    <w:p w:rsidR="00000000" w:rsidDel="00000000" w:rsidP="00000000" w:rsidRDefault="00000000" w:rsidRPr="00000000" w14:paraId="000000DC">
      <w:pPr>
        <w:spacing w:after="0" w:lineRule="auto"/>
        <w:rPr>
          <w:i w:val="1"/>
        </w:rPr>
      </w:pPr>
      <w:r w:rsidDel="00000000" w:rsidR="00000000" w:rsidRPr="00000000">
        <w:rPr>
          <w:rtl w:val="0"/>
        </w:rPr>
      </w:r>
    </w:p>
    <w:p w:rsidR="00000000" w:rsidDel="00000000" w:rsidP="00000000" w:rsidRDefault="00000000" w:rsidRPr="00000000" w14:paraId="000000DD">
      <w:pPr>
        <w:pStyle w:val="Heading5"/>
        <w:rPr/>
      </w:pPr>
      <w:bookmarkStart w:colFirst="0" w:colLast="0" w:name="_jgr35ub8xt3v" w:id="26"/>
      <w:bookmarkEnd w:id="26"/>
      <w:r w:rsidDel="00000000" w:rsidR="00000000" w:rsidRPr="00000000">
        <w:rPr>
          <w:rtl w:val="0"/>
        </w:rPr>
        <w:t xml:space="preserve">1.3.1 Game Methodology</w:t>
      </w:r>
      <w:r w:rsidDel="00000000" w:rsidR="00000000" w:rsidRPr="00000000">
        <w:rPr>
          <w:rtl w:val="0"/>
        </w:rPr>
      </w:r>
    </w:p>
    <w:p w:rsidR="00000000" w:rsidDel="00000000" w:rsidP="00000000" w:rsidRDefault="00000000" w:rsidRPr="00000000" w14:paraId="000000D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Games are an excellent tool to research different connections and dynamics within a system. As there is a common goal to be defined, there are also certain rules that apply to everyone. Furthermore specific skills and limitations can be thought through with different characters. Creating this canvas we hope to also identify certain leverage points within the urban system. As there are so many parties involved it’s very hard to gain a holistic view and to understand and include all the actors within an urban environment. With this approach we hope, on one hand, to manifest the data we collected though the aforementioned methods, and on the other hand, to have a discussion platform we can build upon</w:t>
      </w:r>
      <w:ins w:author="Sandro Beti" w:id="9" w:date="2023-05-05T09:44:38Z">
        <w:r w:rsidDel="00000000" w:rsidR="00000000" w:rsidRPr="00000000">
          <w:rPr>
            <w:rFonts w:ascii="Helvetica Neue" w:cs="Helvetica Neue" w:eastAsia="Helvetica Neue" w:hAnsi="Helvetica Neue"/>
            <w:rtl w:val="0"/>
          </w:rPr>
          <w:t xml:space="preserve">. </w:t>
        </w:r>
      </w:ins>
      <w:r w:rsidDel="00000000" w:rsidR="00000000" w:rsidRPr="00000000">
        <w:rPr>
          <w:rFonts w:ascii="Helvetica Neue" w:cs="Helvetica Neue" w:eastAsia="Helvetica Neue" w:hAnsi="Helvetica Neue"/>
          <w:rtl w:val="0"/>
        </w:rPr>
        <w:t xml:space="preserve"> </w:t>
      </w:r>
      <w:ins w:author="Sandro Beti" w:id="10" w:date="2023-05-05T09:44:40Z">
        <w:r w:rsidDel="00000000" w:rsidR="00000000" w:rsidRPr="00000000">
          <w:rPr>
            <w:rFonts w:ascii="Helvetica Neue" w:cs="Helvetica Neue" w:eastAsia="Helvetica Neue" w:hAnsi="Helvetica Neue"/>
            <w:rtl w:val="0"/>
          </w:rPr>
          <w:t xml:space="preserve">We want to </w:t>
        </w:r>
      </w:ins>
      <w:del w:author="Sandro Beti" w:id="10" w:date="2023-05-05T09:44:40Z">
        <w:r w:rsidDel="00000000" w:rsidR="00000000" w:rsidRPr="00000000">
          <w:rPr>
            <w:rFonts w:ascii="Helvetica Neue" w:cs="Helvetica Neue" w:eastAsia="Helvetica Neue" w:hAnsi="Helvetica Neue"/>
            <w:rtl w:val="0"/>
          </w:rPr>
          <w:delText xml:space="preserve">and</w:delText>
        </w:r>
      </w:del>
      <w:r w:rsidDel="00000000" w:rsidR="00000000" w:rsidRPr="00000000">
        <w:rPr>
          <w:rFonts w:ascii="Helvetica Neue" w:cs="Helvetica Neue" w:eastAsia="Helvetica Neue" w:hAnsi="Helvetica Neue"/>
          <w:rtl w:val="0"/>
        </w:rPr>
        <w:t xml:space="preserve"> understand the </w:t>
      </w:r>
      <w:ins w:author="Sandro Beti" w:id="11" w:date="2023-05-05T09:44:51Z">
        <w:r w:rsidDel="00000000" w:rsidR="00000000" w:rsidRPr="00000000">
          <w:rPr>
            <w:rFonts w:ascii="Helvetica Neue" w:cs="Helvetica Neue" w:eastAsia="Helvetica Neue" w:hAnsi="Helvetica Neue"/>
            <w:rtl w:val="0"/>
          </w:rPr>
          <w:t xml:space="preserve">interactions that are happening between the different actors involved.</w:t>
        </w:r>
      </w:ins>
      <w:del w:author="Sandro Beti" w:id="11" w:date="2023-05-05T09:44:51Z">
        <w:r w:rsidDel="00000000" w:rsidR="00000000" w:rsidRPr="00000000">
          <w:rPr>
            <w:rFonts w:ascii="Helvetica Neue" w:cs="Helvetica Neue" w:eastAsia="Helvetica Neue" w:hAnsi="Helvetica Neue"/>
            <w:rtl w:val="0"/>
          </w:rPr>
          <w:delText xml:space="preserve">dynamics of</w:delText>
        </w:r>
      </w:del>
      <w:ins w:author="Sandro Beti" w:id="12" w:date="2023-05-05T09:44:24Z">
        <w:del w:author="Sandro Beti" w:id="11" w:date="2023-05-05T09:44:51Z">
          <w:r w:rsidDel="00000000" w:rsidR="00000000" w:rsidRPr="00000000">
            <w:rPr>
              <w:rFonts w:ascii="Helvetica Neue" w:cs="Helvetica Neue" w:eastAsia="Helvetica Neue" w:hAnsi="Helvetica Neue"/>
              <w:rtl w:val="0"/>
            </w:rPr>
            <w:delText xml:space="preserve"> the interactions</w:delText>
          </w:r>
        </w:del>
      </w:ins>
      <w:r w:rsidDel="00000000" w:rsidR="00000000" w:rsidRPr="00000000">
        <w:rPr>
          <w:rFonts w:ascii="Helvetica Neue" w:cs="Helvetica Neue" w:eastAsia="Helvetica Neue" w:hAnsi="Helvetica Neue"/>
          <w:rtl w:val="0"/>
        </w:rPr>
        <w:t xml:space="preserve"> parking spaces. As cited in „Play the City“, consider the complexity and potential variations in a game of chess. Despite its simple, nixed, and easy-to-comprehend rules, it is almost impossible to predict the moves of two opponents after three or four steps, and all of the intricate and responsive solutions generated during the play process. </w:t>
      </w:r>
    </w:p>
    <w:p w:rsidR="00000000" w:rsidDel="00000000" w:rsidP="00000000" w:rsidRDefault="00000000" w:rsidRPr="00000000" w14:paraId="000000D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Following the guidelines of Play the City</w:t>
      </w:r>
      <w:r w:rsidDel="00000000" w:rsidR="00000000" w:rsidRPr="00000000">
        <w:rPr>
          <w:rFonts w:ascii="Helvetica Neue" w:cs="Helvetica Neue" w:eastAsia="Helvetica Neue" w:hAnsi="Helvetica Neue"/>
          <w:vertAlign w:val="superscript"/>
        </w:rPr>
        <w:footnoteReference w:customMarkFollows="0" w:id="15"/>
      </w:r>
      <w:r w:rsidDel="00000000" w:rsidR="00000000" w:rsidRPr="00000000">
        <w:rPr>
          <w:rFonts w:ascii="Helvetica Neue" w:cs="Helvetica Neue" w:eastAsia="Helvetica Neue" w:hAnsi="Helvetica Neue"/>
          <w:rtl w:val="0"/>
        </w:rPr>
        <w:t xml:space="preserve">, we want to create a game that enables different parties to shape a process and have an active part within the emergence of a project. This includes several steps and preparations: </w:t>
      </w:r>
    </w:p>
    <w:p w:rsidR="00000000" w:rsidDel="00000000" w:rsidP="00000000" w:rsidRDefault="00000000" w:rsidRPr="00000000" w14:paraId="000000E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Define the game challenge: In our case this would be the goal to create streets and spaces that are car free and offer the possibility to act within this newly resulted public space. To limit ourselves we set the Blue Zones in the city of Zurich as our playground.</w:t>
      </w:r>
    </w:p>
    <w:p w:rsidR="00000000" w:rsidDel="00000000" w:rsidP="00000000" w:rsidRDefault="00000000" w:rsidRPr="00000000" w14:paraId="000000E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Engage your stakeholder network: This includes people that commute by car or own a car and people that only commute by bike and use public transport systems. Furthermore there are the city planners, the neighbourhood councils, small entrepreneurs and many more that can be added or subtracted to the game. We also hope to use this step to create personas and to define the different motives of involved citizens.</w:t>
      </w:r>
    </w:p>
    <w:p w:rsidR="00000000" w:rsidDel="00000000" w:rsidP="00000000" w:rsidRDefault="00000000" w:rsidRPr="00000000" w14:paraId="000000E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Identify Relevant Data: Regarding the data we will have to look at two different types of data. On one hand we will incorporate the „hard“ data such as location, traffic, certain statistics that prove our game dynamic and also what rules and networks already exist. Furthermore we have the „soft“ data, such as philosophical thoughts about space but also points that we see as beneficial factors for living in the city as before mentioned in the background chapter.</w:t>
      </w:r>
    </w:p>
    <w:p w:rsidR="00000000" w:rsidDel="00000000" w:rsidP="00000000" w:rsidRDefault="00000000" w:rsidRPr="00000000" w14:paraId="000000E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 Identify Available Resources: The resources generally influence the skills or possibilities the players have to act within the game. This would include several legal restrictions but also f.e. the possibility to own a „Blue-Zone Card“. Furthermore the financial resources should also be added into the play and administrative processes are also being taken into account. </w:t>
      </w:r>
    </w:p>
    <w:p w:rsidR="00000000" w:rsidDel="00000000" w:rsidP="00000000" w:rsidRDefault="00000000" w:rsidRPr="00000000" w14:paraId="000000E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Design Game Rules and Conditions: The Game Rules include the individual and collective rules. The individual rules will differ as do the skills. Citizens may have the possibility to organise cultural events and the city-players can then approve these proposals. When creating these rules we will take the Urban-Equipe handbook as a guideline.</w:t>
      </w:r>
    </w:p>
    <w:p w:rsidR="00000000" w:rsidDel="00000000" w:rsidP="00000000" w:rsidRDefault="00000000" w:rsidRPr="00000000" w14:paraId="000000E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collective rules will apply to everyone involved and will include: sequence, respect and priority.</w:t>
      </w:r>
    </w:p>
    <w:p w:rsidR="00000000" w:rsidDel="00000000" w:rsidP="00000000" w:rsidRDefault="00000000" w:rsidRPr="00000000" w14:paraId="000000E7">
      <w:pPr>
        <w:rPr/>
      </w:pPr>
      <w:r w:rsidDel="00000000" w:rsidR="00000000" w:rsidRPr="00000000">
        <w:rPr>
          <w:rFonts w:ascii="Helvetica Neue" w:cs="Helvetica Neue" w:eastAsia="Helvetica Neue" w:hAnsi="Helvetica Neue"/>
          <w:rtl w:val="0"/>
        </w:rPr>
        <w:t xml:space="preserve">6. Build the Game Interface: When building the Game Interface it’s again very important to define what kind of outcome we want to generate. As we don’t have a lot of time within the Thesis and we aim for fast results. This would include an easy interface that’s quickly understandable and thus helps us gain fast feedback from a lot of different people. It should also be an interface that can be accessible for everyone; either in the digital or the public space.</w:t>
      </w:r>
      <w:r w:rsidDel="00000000" w:rsidR="00000000" w:rsidRPr="00000000">
        <w:rPr>
          <w:rtl w:val="0"/>
        </w:rPr>
      </w:r>
    </w:p>
    <w:p w:rsidR="00000000" w:rsidDel="00000000" w:rsidP="00000000" w:rsidRDefault="00000000" w:rsidRPr="00000000" w14:paraId="000000E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 Play and Record Game Sessions: When testing out the game we would like to use it as a proposal and discussion platform for people in a public space but also to have a manifestation of our ideas and having a platform that can be dynamically changed. We would also like to organise game sessions that can include different experts within the beginning of the project. </w:t>
      </w:r>
    </w:p>
    <w:p w:rsidR="00000000" w:rsidDel="00000000" w:rsidP="00000000" w:rsidRDefault="00000000" w:rsidRPr="00000000" w14:paraId="000000E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game will first be played in a Dungeons &amp; Dragons RPG style. This can also be explored with people who aren’t specialised within the field of urban development. With the provided role cards the different motives and dynamics can then be explored. As the game works as a model for the real scenario, ideas that emerge can then quickly be tested out in the real world, which insights can then be included in the further iterations of the game. Another focuspoint will be how the different outcomes vary when changing certain elements, such as Action points or certain Veto-possibilities. How will the street look if the civil-engineering office is solely responsible and how would it look if no restrictions would be given? As we have a direct representation of the street at the end of the game, we can directly find out if and for whom it will generate an added value. This way we also hope to find out how we can mediate the interactions involved that would benefit communication and more satisfaction for everybody involved.</w:t>
      </w:r>
    </w:p>
    <w:p w:rsidR="00000000" w:rsidDel="00000000" w:rsidP="00000000" w:rsidRDefault="00000000" w:rsidRPr="00000000" w14:paraId="000000EA">
      <w:pPr>
        <w:rPr>
          <w:i w:val="1"/>
        </w:rPr>
      </w:pPr>
      <w:r w:rsidDel="00000000" w:rsidR="00000000" w:rsidRPr="00000000">
        <w:rPr>
          <w:rtl w:val="0"/>
        </w:rPr>
      </w:r>
    </w:p>
    <w:p w:rsidR="00000000" w:rsidDel="00000000" w:rsidP="00000000" w:rsidRDefault="00000000" w:rsidRPr="00000000" w14:paraId="000000EB">
      <w:pPr>
        <w:ind w:left="0" w:firstLine="0"/>
        <w:jc w:val="center"/>
        <w:rPr>
          <w:rFonts w:ascii="Helvetica Neue" w:cs="Helvetica Neue" w:eastAsia="Helvetica Neue" w:hAnsi="Helvetica Neue"/>
        </w:rPr>
      </w:pPr>
      <w:r w:rsidDel="00000000" w:rsidR="00000000" w:rsidRPr="00000000">
        <w:rPr>
          <w:i w:val="1"/>
          <w:rtl w:val="0"/>
        </w:rPr>
        <w:t xml:space="preserve">1.3.1 Research Methodology</w:t>
      </w:r>
      <w:r w:rsidDel="00000000" w:rsidR="00000000" w:rsidRPr="00000000">
        <w:rPr>
          <w:rtl w:val="0"/>
        </w:rPr>
      </w:r>
    </w:p>
    <w:p w:rsidR="00000000" w:rsidDel="00000000" w:rsidP="00000000" w:rsidRDefault="00000000" w:rsidRPr="00000000" w14:paraId="000000EC">
      <w:pPr>
        <w:rPr>
          <w:ins w:author="Sandro Beti" w:id="13" w:date="2023-05-05T09:47:11Z"/>
          <w:rFonts w:ascii="Helvetica Neue" w:cs="Helvetica Neue" w:eastAsia="Helvetica Neue" w:hAnsi="Helvetica Neue"/>
        </w:rPr>
      </w:pPr>
      <w:ins w:author="Sandro Beti" w:id="13" w:date="2023-05-05T09:47:11Z">
        <w:r w:rsidDel="00000000" w:rsidR="00000000" w:rsidRPr="00000000">
          <w:rPr>
            <w:rtl w:val="0"/>
          </w:rPr>
        </w:r>
      </w:ins>
    </w:p>
    <w:p w:rsidR="00000000" w:rsidDel="00000000" w:rsidP="00000000" w:rsidRDefault="00000000" w:rsidRPr="00000000" w14:paraId="000000ED">
      <w:pPr>
        <w:rPr>
          <w:ins w:author="Sandro Beti" w:id="14" w:date="2023-05-05T09:49:35Z"/>
        </w:rPr>
      </w:pPr>
      <w:ins w:author="Sandro Beti" w:id="14" w:date="2023-05-05T09:49:35Z">
        <w:r w:rsidDel="00000000" w:rsidR="00000000" w:rsidRPr="00000000">
          <w:rPr>
            <w:rtl w:val="0"/>
          </w:rPr>
          <w:t xml:space="preserve">Research through prototyping chapter.</w:t>
        </w:r>
      </w:ins>
    </w:p>
    <w:p w:rsidR="00000000" w:rsidDel="00000000" w:rsidP="00000000" w:rsidRDefault="00000000" w:rsidRPr="00000000" w14:paraId="000000EE">
      <w:pPr>
        <w:rPr>
          <w:ins w:author="Sandro Beti" w:id="14" w:date="2023-05-05T09:49:35Z"/>
        </w:rPr>
      </w:pPr>
      <w:ins w:author="Sandro Beti" w:id="14" w:date="2023-05-05T09:49:35Z">
        <w:r w:rsidDel="00000000" w:rsidR="00000000" w:rsidRPr="00000000">
          <w:rPr>
            <w:rtl w:val="0"/>
          </w:rPr>
          <w:t xml:space="preserve">Quick idea generation</w:t>
        </w:r>
      </w:ins>
    </w:p>
    <w:p w:rsidR="00000000" w:rsidDel="00000000" w:rsidP="00000000" w:rsidRDefault="00000000" w:rsidRPr="00000000" w14:paraId="000000EF">
      <w:pPr>
        <w:rPr/>
      </w:pPr>
      <w:ins w:author="Sandro Beti" w:id="14" w:date="2023-05-05T09:49:35Z">
        <w:r w:rsidDel="00000000" w:rsidR="00000000" w:rsidRPr="00000000">
          <w:rPr>
            <w:rtl w:val="0"/>
          </w:rPr>
          <w:t xml:space="preserve">Questionnaire</w:t>
        </w:r>
      </w:ins>
      <w:r w:rsidDel="00000000" w:rsidR="00000000" w:rsidRPr="00000000">
        <w:rPr>
          <w:rtl w:val="0"/>
        </w:rPr>
      </w:r>
    </w:p>
    <w:p w:rsidR="00000000" w:rsidDel="00000000" w:rsidP="00000000" w:rsidRDefault="00000000" w:rsidRPr="00000000" w14:paraId="000000F0">
      <w:pPr>
        <w:spacing w:after="0" w:lineRule="auto"/>
        <w:rPr>
          <w:color w:val="000000"/>
        </w:rPr>
      </w:pPr>
      <w:r w:rsidDel="00000000" w:rsidR="00000000" w:rsidRPr="00000000">
        <w:rPr>
          <w:rtl w:val="0"/>
        </w:rPr>
      </w:r>
    </w:p>
    <w:p w:rsidR="00000000" w:rsidDel="00000000" w:rsidP="00000000" w:rsidRDefault="00000000" w:rsidRPr="00000000" w14:paraId="000000F1">
      <w:pPr>
        <w:spacing w:after="0" w:lineRule="auto"/>
        <w:rPr>
          <w:color w:val="000000"/>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2"/>
        <w:rPr>
          <w:i w:val="1"/>
        </w:rPr>
      </w:pPr>
      <w:bookmarkStart w:colFirst="0" w:colLast="0" w:name="_sfwwpajitmoo" w:id="27"/>
      <w:bookmarkEnd w:id="27"/>
      <w:r w:rsidDel="00000000" w:rsidR="00000000" w:rsidRPr="00000000">
        <w:rPr>
          <w:rtl w:val="0"/>
        </w:rPr>
        <w:t xml:space="preserve">1.4 Motivation and intended contribution</w:t>
      </w: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tl w:val="0"/>
        </w:rPr>
        <w:t xml:space="preserve">When using “our” city, we often get alienated by its nature, depending on how we move, we feel excluded from vast spaces of its area, and many places, although accessible, seem dead and lacking any inviting character. Our private space is scarce and expensive, while much of the city's area lies idle, scarcely used and contradicting reasonable measures of utility.  Should not we, as interaction designers, try to improve that situation? However marginal the contribution might seem? Do something where our skills seem to find their perfect application scenario? We want to create systems for better interaction with each other and </w:t>
      </w:r>
      <w:commentRangeStart w:id="11"/>
      <w:r w:rsidDel="00000000" w:rsidR="00000000" w:rsidRPr="00000000">
        <w:rPr>
          <w:rtl w:val="0"/>
        </w:rPr>
        <w:t xml:space="preserve">with the “public infrastructure”. We want to motivate others to participate and innovate by themselves. We want to “hack” the bureaucratic and prohibitive system to create some controversy but more importantly, some </w:t>
      </w:r>
      <w:commentRangeEnd w:id="11"/>
      <w:r w:rsidDel="00000000" w:rsidR="00000000" w:rsidRPr="00000000">
        <w:commentReference w:id="11"/>
      </w:r>
      <w:r w:rsidDel="00000000" w:rsidR="00000000" w:rsidRPr="00000000">
        <w:rPr>
          <w:rtl w:val="0"/>
        </w:rPr>
        <w:t xml:space="preserve">value.</w:t>
      </w:r>
    </w:p>
    <w:p w:rsidR="00000000" w:rsidDel="00000000" w:rsidP="00000000" w:rsidRDefault="00000000" w:rsidRPr="00000000" w14:paraId="000000F4">
      <w:pPr>
        <w:spacing w:after="0" w:lineRule="auto"/>
        <w:rPr/>
      </w:pPr>
      <w:r w:rsidDel="00000000" w:rsidR="00000000" w:rsidRPr="00000000">
        <w:rPr>
          <w:rtl w:val="0"/>
        </w:rPr>
      </w:r>
    </w:p>
    <w:p w:rsidR="00000000" w:rsidDel="00000000" w:rsidP="00000000" w:rsidRDefault="00000000" w:rsidRPr="00000000" w14:paraId="000000F5">
      <w:pPr>
        <w:spacing w:after="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Whilst getting oneself into these mills of permits, institutions and the public our motivation is also heavily focussed on a prototyping and realistic approach. In a “how far can we get” manner we also hope to get a feeling of where our skills can be useful and how a certain change can or should be achieved. </w:t>
      </w:r>
      <w:commentRangeStart w:id="12"/>
      <w:r w:rsidDel="00000000" w:rsidR="00000000" w:rsidRPr="00000000">
        <w:rPr>
          <w:rFonts w:ascii="Helvetica Neue" w:cs="Helvetica Neue" w:eastAsia="Helvetica Neue" w:hAnsi="Helvetica Neue"/>
          <w:rtl w:val="0"/>
        </w:rPr>
        <w:t xml:space="preserve">This notion of public space and the separation of a project that is locally university-based can be intimidating but is also something we’d like to find out</w:t>
      </w:r>
      <w:commentRangeEnd w:id="12"/>
      <w:r w:rsidDel="00000000" w:rsidR="00000000" w:rsidRPr="00000000">
        <w:commentReference w:id="12"/>
      </w:r>
      <w:r w:rsidDel="00000000" w:rsidR="00000000" w:rsidRPr="00000000">
        <w:rPr>
          <w:rFonts w:ascii="Helvetica Neue" w:cs="Helvetica Neue" w:eastAsia="Helvetica Neue" w:hAnsi="Helvetica Neue"/>
          <w:rtl w:val="0"/>
        </w:rPr>
        <w:t xml:space="preserve">. With a curious and open mindset we hope to be able to interact with a variety of different actors and learn from different institutions and disciplines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tl w:val="0"/>
        </w:rPr>
        <w:t xml:space="preserve">As outlined in our research, many projects that intervene in the public sphere face difficulties on political, infrastructural and social level. But what many of them achieve is a small step towards more decentralised and inclusive urban development. Almost all of them document their gained knowledge and provide it as a resource and possible inspiration for other people. Through that they create a continuously growing toolset of communal empowerment in urban interventions. In our eyes, this decentralised activism has the potential to marginally improve life quality in a city. By going through the process of activism, we want to create a “model-principle” intervention. Its goal is not to throw over the old system, but to serve as a model and inspiration for reflection on the status quo and providing possible points of departure for other empowerment projects in Urban intervention.</w:t>
      </w:r>
    </w:p>
    <w:p w:rsidR="00000000" w:rsidDel="00000000" w:rsidP="00000000" w:rsidRDefault="00000000" w:rsidRPr="00000000" w14:paraId="000000F8">
      <w:pPr>
        <w:rPr>
          <w:ins w:author="Sandro Beti" w:id="15" w:date="2023-05-02T07:51:59Z"/>
        </w:rPr>
      </w:pPr>
      <w:ins w:author="Sandro Beti" w:id="15" w:date="2023-05-02T07:51:59Z">
        <w:r w:rsidDel="00000000" w:rsidR="00000000" w:rsidRPr="00000000">
          <w:rPr>
            <w:rtl w:val="0"/>
          </w:rPr>
        </w:r>
      </w:ins>
    </w:p>
    <w:p w:rsidR="00000000" w:rsidDel="00000000" w:rsidP="00000000" w:rsidRDefault="00000000" w:rsidRPr="00000000" w14:paraId="000000F9">
      <w:pPr>
        <w:rPr>
          <w:color w:val="000000"/>
        </w:rPr>
      </w:pPr>
      <w:ins w:author="Sandro Beti" w:id="15" w:date="2023-05-02T07:51:59Z">
        <w:r w:rsidDel="00000000" w:rsidR="00000000" w:rsidRPr="00000000">
          <w:rPr>
            <w:rtl w:val="0"/>
          </w:rPr>
          <w:t xml:space="preserve">Nochli meh zum beitrag für interaction design vielleicht. Motivation ist auch noch spärlich.</w:t>
        </w:r>
      </w:ins>
      <w:r w:rsidDel="00000000" w:rsidR="00000000" w:rsidRPr="00000000">
        <w:rPr>
          <w:rtl w:val="0"/>
        </w:rPr>
      </w:r>
    </w:p>
    <w:p w:rsidR="00000000" w:rsidDel="00000000" w:rsidP="00000000" w:rsidRDefault="00000000" w:rsidRPr="00000000" w14:paraId="000000FA">
      <w:pPr>
        <w:pStyle w:val="Heading1"/>
        <w:shd w:fill="auto" w:val="clear"/>
        <w:rPr/>
      </w:pPr>
      <w:bookmarkStart w:colFirst="0" w:colLast="0" w:name="_lf5ssyg76y34" w:id="28"/>
      <w:bookmarkEnd w:id="28"/>
      <w:commentRangeStart w:id="13"/>
      <w:r w:rsidDel="00000000" w:rsidR="00000000" w:rsidRPr="00000000">
        <w:rPr>
          <w:rtl w:val="0"/>
        </w:rPr>
        <w:t xml:space="preserve">1.4 Chapter overview </w:t>
      </w:r>
    </w:p>
    <w:p w:rsidR="00000000" w:rsidDel="00000000" w:rsidP="00000000" w:rsidRDefault="00000000" w:rsidRPr="00000000" w14:paraId="000000FB">
      <w:pPr>
        <w:shd w:fill="auto" w:val="clear"/>
        <w:rPr/>
      </w:pPr>
      <w:r w:rsidDel="00000000" w:rsidR="00000000" w:rsidRPr="00000000">
        <w:rPr>
          <w:rtl w:val="0"/>
        </w:rPr>
        <w:t xml:space="preserve">(narrative or organisation of your content)</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ind w:left="720" w:hanging="720"/>
        <w:rPr>
          <w:color w:val="000000"/>
          <w:highlight w:val="white"/>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ind w:left="720" w:hanging="720"/>
        <w:rPr>
          <w:color w:val="000000"/>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ind w:left="720" w:hanging="720"/>
        <w:rPr>
          <w:color w:val="000000"/>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ind w:left="720" w:hanging="720"/>
        <w:rPr>
          <w:color w:val="000000"/>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13">
      <w:pPr>
        <w:pStyle w:val="Heading1"/>
        <w:pageBreakBefore w:val="1"/>
        <w:spacing w:after="200" w:before="200" w:lineRule="auto"/>
        <w:rPr/>
      </w:pPr>
      <w:bookmarkStart w:colFirst="0" w:colLast="0" w:name="_p32gjc2cfct0" w:id="29"/>
      <w:bookmarkEnd w:id="29"/>
      <w:r w:rsidDel="00000000" w:rsidR="00000000" w:rsidRPr="00000000">
        <w:rPr>
          <w:rtl w:val="0"/>
        </w:rPr>
        <w:t xml:space="preserve">2. </w:t>
      </w:r>
      <w:commentRangeStart w:id="14"/>
      <w:r w:rsidDel="00000000" w:rsidR="00000000" w:rsidRPr="00000000">
        <w:rPr>
          <w:rtl w:val="0"/>
        </w:rPr>
        <w:t xml:space="preserve">Concept</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This chapter summarises the issues that were identified as in the most dire need of work and begins to outline a framework for our thesis project. </w:t>
      </w:r>
    </w:p>
    <w:p w:rsidR="00000000" w:rsidDel="00000000" w:rsidP="00000000" w:rsidRDefault="00000000" w:rsidRPr="00000000" w14:paraId="00000115">
      <w:pPr>
        <w:pStyle w:val="Heading2"/>
        <w:rPr/>
      </w:pPr>
      <w:bookmarkStart w:colFirst="0" w:colLast="0" w:name="_kd9ievhlzuo5" w:id="30"/>
      <w:bookmarkEnd w:id="30"/>
      <w:r w:rsidDel="00000000" w:rsidR="00000000" w:rsidRPr="00000000">
        <w:rPr>
          <w:rtl w:val="0"/>
        </w:rPr>
        <w:t xml:space="preserve">2.1 Concept and Angle</w:t>
      </w:r>
    </w:p>
    <w:p w:rsidR="00000000" w:rsidDel="00000000" w:rsidP="00000000" w:rsidRDefault="00000000" w:rsidRPr="00000000" w14:paraId="00000116">
      <w:pPr>
        <w:rPr/>
      </w:pPr>
      <w:r w:rsidDel="00000000" w:rsidR="00000000" w:rsidRPr="00000000">
        <w:rPr>
          <w:vertAlign w:val="superscript"/>
        </w:rPr>
        <w:footnoteReference w:customMarkFollows="0" w:id="16"/>
      </w:r>
      <w:r w:rsidDel="00000000" w:rsidR="00000000" w:rsidRPr="00000000">
        <w:rPr>
          <w:rtl w:val="0"/>
        </w:rPr>
        <w:t xml:space="preserve"> With its changed strategy in regard to shaping the city centre and traffic characteristics in districts the city of Zurich has a defined goal of reducing the amount of cars present in a city. In different studies they prove that car traffic is not strictly required to the businesses’ success in a neighbourhood. In their conclusion, they visualise some possible change to streets and argue that other solutions as the ones we outlined above and in our research chapter (i.e dense car-parking infrastructure) suffice to cope with the demand for parking spaces. However what we still deemed as missing in that strategy is an effective, creative and inclusive way of redeveloping the areas in question. Although projects in that manner exist with “Brings ufd Strass” and other neighbourhood-based redevelopment projects, they lack public attention and discourse around them. In our view, recent redevelopments still fail to transform transportation infrastructure towards more public spaces.</w:t>
      </w:r>
      <w:r w:rsidDel="00000000" w:rsidR="00000000" w:rsidRPr="00000000">
        <w:rPr>
          <w:rtl w:val="0"/>
        </w:rPr>
      </w:r>
    </w:p>
    <w:p w:rsidR="00000000" w:rsidDel="00000000" w:rsidP="00000000" w:rsidRDefault="00000000" w:rsidRPr="00000000" w14:paraId="00000117">
      <w:pPr>
        <w:rPr>
          <w:rFonts w:ascii="Helvetica Neue Light" w:cs="Helvetica Neue Light" w:eastAsia="Helvetica Neue Light" w:hAnsi="Helvetica Neue Light"/>
        </w:rPr>
      </w:pPr>
      <w:r w:rsidDel="00000000" w:rsidR="00000000" w:rsidRPr="00000000">
        <w:rPr>
          <w:rtl w:val="0"/>
        </w:rPr>
        <w:t xml:space="preserve">THE ANGLE</w:t>
      </w:r>
      <w:ins w:author="Sandro Beti" w:id="16" w:date="2023-05-05T09:57:13Z">
        <w:r w:rsidDel="00000000" w:rsidR="00000000" w:rsidRPr="00000000">
          <w:rPr>
            <w:rtl w:val="0"/>
          </w:rPr>
          <w:t xml:space="preserve">, furthermore,</w:t>
        </w:r>
      </w:ins>
      <w:r w:rsidDel="00000000" w:rsidR="00000000" w:rsidRPr="00000000">
        <w:rPr>
          <w:rtl w:val="0"/>
        </w:rPr>
        <w:t xml:space="preserve"> IS therefore, inherently 42° </w:t>
      </w:r>
      <w:ins w:author="Sandro Beti" w:id="17" w:date="2023-05-05T09:57:31Z">
        <w:r w:rsidDel="00000000" w:rsidR="00000000" w:rsidRPr="00000000">
          <w:rPr>
            <w:rtl w:val="0"/>
          </w:rPr>
          <w:t xml:space="preserve">=&gt; Übergang!!!!</w:t>
        </w:r>
      </w:ins>
      <w:r w:rsidDel="00000000" w:rsidR="00000000" w:rsidRPr="00000000">
        <w:rPr>
          <w:rtl w:val="0"/>
        </w:rPr>
      </w:r>
    </w:p>
    <w:p w:rsidR="00000000" w:rsidDel="00000000" w:rsidP="00000000" w:rsidRDefault="00000000" w:rsidRPr="00000000" w14:paraId="00000118">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Space is very scarce in Zurich. Unused areas and brownfields are disappearing ever more and there is hardly a place that hasn’t been planned out yet. These spaces are however a very important part of urban development and neighbourhood identity. Having a space where one can get active, has the possibilities and mindset to change and initiate is a space where ideas can thrive and where needs can be expressed. We hope to incorporate these factors in a project that isn’t based on a specific locality, but to bring this mindset to the street, or more specific to parking spaces. With lots and lots of parking spaces being removed and having no actual supplement, we also think of these spaces as brownfields and they can be found everywhere in Zurich. This led us to the angle of changing streets and neighbourhoods through temporary conversion of parking spaces with a mobile architecture or spontaneous low-fidelity interventions.</w:t>
      </w:r>
    </w:p>
    <w:p w:rsidR="00000000" w:rsidDel="00000000" w:rsidP="00000000" w:rsidRDefault="00000000" w:rsidRPr="00000000" w14:paraId="00000119">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core of our concept lies in a simple, yet not easily answerable question: </w:t>
      </w:r>
      <w:commentRangeStart w:id="15"/>
      <w:r w:rsidDel="00000000" w:rsidR="00000000" w:rsidRPr="00000000">
        <w:rPr>
          <w:rFonts w:ascii="Helvetica Neue Light" w:cs="Helvetica Neue Light" w:eastAsia="Helvetica Neue Light" w:hAnsi="Helvetica Neue Light"/>
          <w:rtl w:val="0"/>
        </w:rPr>
        <w:t xml:space="preserve">What if residents could plan and co-decide the changes that are undergoing on and within their streets?</w:t>
      </w:r>
      <w:commentRangeEnd w:id="15"/>
      <w:r w:rsidDel="00000000" w:rsidR="00000000" w:rsidRPr="00000000">
        <w:commentReference w:id="15"/>
      </w:r>
      <w:r w:rsidDel="00000000" w:rsidR="00000000" w:rsidRPr="00000000">
        <w:rPr>
          <w:rFonts w:ascii="Helvetica Neue Light" w:cs="Helvetica Neue Light" w:eastAsia="Helvetica Neue Light" w:hAnsi="Helvetica Neue Light"/>
          <w:rtl w:val="0"/>
        </w:rPr>
        <w:t xml:space="preserve"> Up until now the decisions that have been made regarding public spaces are mainly done from one perspective; the civil engineering office point of view. This is surely not a completely bad thing but it poses a very important question that is: Why do we manage public space, that is as its name suggests, public from a single and very strict perspective? Couldn’t we create a more personal, lively and resilient structure if different views would be taken into consideration? Where people are not only living</w:t>
      </w:r>
      <w:ins w:author="Sandro Beti" w:id="18" w:date="2023-05-02T08:18:58Z">
        <w:r w:rsidDel="00000000" w:rsidR="00000000" w:rsidRPr="00000000">
          <w:rPr>
            <w:rFonts w:ascii="Helvetica Neue Light" w:cs="Helvetica Neue Light" w:eastAsia="Helvetica Neue Light" w:hAnsi="Helvetica Neue Light"/>
            <w:rtl w:val="0"/>
          </w:rPr>
          <w:t xml:space="preserve"> passively</w:t>
        </w:r>
      </w:ins>
      <w:r w:rsidDel="00000000" w:rsidR="00000000" w:rsidRPr="00000000">
        <w:rPr>
          <w:rFonts w:ascii="Helvetica Neue Light" w:cs="Helvetica Neue Light" w:eastAsia="Helvetica Neue Light" w:hAnsi="Helvetica Neue Light"/>
          <w:rtl w:val="0"/>
        </w:rPr>
        <w:t xml:space="preserve">, but </w:t>
      </w:r>
      <w:ins w:author="Sandro Beti" w:id="19" w:date="2023-05-02T08:19:05Z">
        <w:r w:rsidDel="00000000" w:rsidR="00000000" w:rsidRPr="00000000">
          <w:rPr>
            <w:rFonts w:ascii="Helvetica Neue Light" w:cs="Helvetica Neue Light" w:eastAsia="Helvetica Neue Light" w:hAnsi="Helvetica Neue Light"/>
            <w:rtl w:val="0"/>
          </w:rPr>
          <w:t xml:space="preserve">actively</w:t>
        </w:r>
      </w:ins>
      <w:del w:author="Sandro Beti" w:id="19" w:date="2023-05-02T08:19:05Z">
        <w:r w:rsidDel="00000000" w:rsidR="00000000" w:rsidRPr="00000000">
          <w:rPr>
            <w:rFonts w:ascii="Helvetica Neue Light" w:cs="Helvetica Neue Light" w:eastAsia="Helvetica Neue Light" w:hAnsi="Helvetica Neue Light"/>
            <w:rtl w:val="0"/>
          </w:rPr>
          <w:delText xml:space="preserve">being active </w:delText>
        </w:r>
      </w:del>
      <w:r w:rsidDel="00000000" w:rsidR="00000000" w:rsidRPr="00000000">
        <w:rPr>
          <w:rFonts w:ascii="Helvetica Neue Light" w:cs="Helvetica Neue Light" w:eastAsia="Helvetica Neue Light" w:hAnsi="Helvetica Neue Light"/>
          <w:rtl w:val="0"/>
        </w:rPr>
        <w:t xml:space="preserve">within a public sphere. This is where we hope to have an effect — to change spaces that are designated to traffic and individual mobility to spaces that are designated to humans. </w:t>
      </w:r>
    </w:p>
    <w:p w:rsidR="00000000" w:rsidDel="00000000" w:rsidP="00000000" w:rsidRDefault="00000000" w:rsidRPr="00000000" w14:paraId="0000011A">
      <w:pPr>
        <w:pStyle w:val="Heading5"/>
        <w:rPr/>
      </w:pPr>
      <w:bookmarkStart w:colFirst="0" w:colLast="0" w:name="_cvmvqotyslu" w:id="31"/>
      <w:bookmarkEnd w:id="31"/>
      <w:r w:rsidDel="00000000" w:rsidR="00000000" w:rsidRPr="00000000">
        <w:rPr>
          <w:rtl w:val="0"/>
        </w:rPr>
        <w:t xml:space="preserve">2.1.1 Shift of perspectives</w:t>
      </w:r>
    </w:p>
    <w:p w:rsidR="00000000" w:rsidDel="00000000" w:rsidP="00000000" w:rsidRDefault="00000000" w:rsidRPr="00000000" w14:paraId="0000011B">
      <w:pPr>
        <w:rPr>
          <w:ins w:author="Sandro Beti" w:id="20" w:date="2023-05-02T08:19:39Z"/>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During the first phase of our project we try to disrupt the dynamics and perceptions we have of a classic street. Without much doubt we take it for granted that streets should primarily be centred around cars and parking spaces and what’s maybe even more important, that we are not in a place to use and change this semi-public space for other purposes. </w:t>
      </w:r>
      <w:ins w:author="Sandro Beti" w:id="20" w:date="2023-05-02T08:19:39Z">
        <w:r w:rsidDel="00000000" w:rsidR="00000000" w:rsidRPr="00000000">
          <w:rPr>
            <w:rFonts w:ascii="Helvetica Neue Light" w:cs="Helvetica Neue Light" w:eastAsia="Helvetica Neue Light" w:hAnsi="Helvetica Neue Light"/>
            <w:rtl w:val="0"/>
          </w:rPr>
          <w:t xml:space="preserve">We aim to do that from different </w:t>
        </w:r>
        <w:r w:rsidDel="00000000" w:rsidR="00000000" w:rsidRPr="00000000">
          <w:rPr>
            <w:rFonts w:ascii="Helvetica Neue Light" w:cs="Helvetica Neue Light" w:eastAsia="Helvetica Neue Light" w:hAnsi="Helvetica Neue Light"/>
            <w:rtl w:val="0"/>
          </w:rPr>
          <w:t xml:space="preserve">points</w:t>
        </w:r>
        <w:r w:rsidDel="00000000" w:rsidR="00000000" w:rsidRPr="00000000">
          <w:rPr>
            <w:rFonts w:ascii="Helvetica Neue Light" w:cs="Helvetica Neue Light" w:eastAsia="Helvetica Neue Light" w:hAnsi="Helvetica Neue Light"/>
            <w:rtl w:val="0"/>
          </w:rPr>
          <w:t xml:space="preserve"> of views, so we can also assess </w:t>
        </w:r>
        <w:r w:rsidDel="00000000" w:rsidR="00000000" w:rsidRPr="00000000">
          <w:rPr>
            <w:rFonts w:ascii="Helvetica Neue Light" w:cs="Helvetica Neue Light" w:eastAsia="Helvetica Neue Light" w:hAnsi="Helvetica Neue Light"/>
            <w:rtl w:val="0"/>
          </w:rPr>
          <w:t xml:space="preserve">which</w:t>
        </w:r>
        <w:r w:rsidDel="00000000" w:rsidR="00000000" w:rsidRPr="00000000">
          <w:rPr>
            <w:rFonts w:ascii="Helvetica Neue Light" w:cs="Helvetica Neue Light" w:eastAsia="Helvetica Neue Light" w:hAnsi="Helvetica Neue Light"/>
            <w:rtl w:val="0"/>
          </w:rPr>
          <w:t xml:space="preserve"> methodology works best. This can include a model of the street that is rearranged within a game, small ideas and sketches or a direct </w:t>
        </w:r>
        <w:r w:rsidDel="00000000" w:rsidR="00000000" w:rsidRPr="00000000">
          <w:rPr>
            <w:rFonts w:ascii="Helvetica Neue Light" w:cs="Helvetica Neue Light" w:eastAsia="Helvetica Neue Light" w:hAnsi="Helvetica Neue Light"/>
            <w:rtl w:val="0"/>
          </w:rPr>
          <w:t xml:space="preserve">repurposing</w:t>
        </w:r>
        <w:r w:rsidDel="00000000" w:rsidR="00000000" w:rsidRPr="00000000">
          <w:rPr>
            <w:rFonts w:ascii="Helvetica Neue Light" w:cs="Helvetica Neue Light" w:eastAsia="Helvetica Neue Light" w:hAnsi="Helvetica Neue Light"/>
            <w:rtl w:val="0"/>
          </w:rPr>
          <w:t xml:space="preserve"> on a parking space. The playful aspects of these approaches also aim to lower the expectation one has regarding the creation of public space.</w:t>
        </w:r>
      </w:ins>
    </w:p>
    <w:p w:rsidR="00000000" w:rsidDel="00000000" w:rsidP="00000000" w:rsidRDefault="00000000" w:rsidRPr="00000000" w14:paraId="0000011C">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If we look at the percentage and history of street usage we can observe that cars shouldn’t be preferred within that setting. Furthermore the street is a public space and by blocking that street with our individual goods, that is the car, we take designated public space and use it for our own individual needs. This also changes the way of how we perceive this street. A very impersonal and traffic-centred space isn’t a place we would like to stay or where we feel a certain hint of personality or ownership within the neighbourhood.  All this said, we decided that it is best to start off our project by organising small actions </w:t>
      </w:r>
      <w:ins w:author="Sandro Beti" w:id="21" w:date="2023-05-02T08:23:53Z">
        <w:r w:rsidDel="00000000" w:rsidR="00000000" w:rsidRPr="00000000">
          <w:rPr>
            <w:rFonts w:ascii="Helvetica Neue Light" w:cs="Helvetica Neue Light" w:eastAsia="Helvetica Neue Light" w:hAnsi="Helvetica Neue Light"/>
            <w:rtl w:val="0"/>
          </w:rPr>
          <w:t xml:space="preserve">on</w:t>
        </w:r>
      </w:ins>
      <w:del w:author="Sandro Beti" w:id="21" w:date="2023-05-02T08:23:53Z">
        <w:r w:rsidDel="00000000" w:rsidR="00000000" w:rsidRPr="00000000">
          <w:rPr>
            <w:rFonts w:ascii="Helvetica Neue Light" w:cs="Helvetica Neue Light" w:eastAsia="Helvetica Neue Light" w:hAnsi="Helvetica Neue Light"/>
            <w:rtl w:val="0"/>
          </w:rPr>
          <w:delText xml:space="preserve">and</w:delText>
        </w:r>
      </w:del>
      <w:r w:rsidDel="00000000" w:rsidR="00000000" w:rsidRPr="00000000">
        <w:rPr>
          <w:rFonts w:ascii="Helvetica Neue Light" w:cs="Helvetica Neue Light" w:eastAsia="Helvetica Neue Light" w:hAnsi="Helvetica Neue Light"/>
          <w:rtl w:val="0"/>
        </w:rPr>
        <w:t xml:space="preserve"> parking spaces and claim that space for other purposes that can also benefit a neighbourhood. </w:t>
      </w:r>
      <w:commentRangeStart w:id="16"/>
      <w:r w:rsidDel="00000000" w:rsidR="00000000" w:rsidRPr="00000000">
        <w:rPr>
          <w:rFonts w:ascii="Helvetica Neue Light" w:cs="Helvetica Neue Light" w:eastAsia="Helvetica Neue Light" w:hAnsi="Helvetica Neue Light"/>
          <w:rtl w:val="0"/>
        </w:rPr>
        <w:t xml:space="preserve">We started with a small coffee where one can exchange their ideas to reshape parking spaces for a coffee of their choice. This creates a meeting point and has an active benefit for a street. We also started many discussions with inhabitants about the usage of public space and our project. With this approach we can get quick public feedback and are also able to connect with people that live within that neighbourhood. As an additional benefit it is also a good exercise for explaining and communicating our project to an outside audience.</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1D">
      <w:pPr>
        <w:pStyle w:val="Heading5"/>
        <w:rPr/>
      </w:pPr>
      <w:bookmarkStart w:colFirst="0" w:colLast="0" w:name="_ygj1pxgmg5eg" w:id="32"/>
      <w:bookmarkEnd w:id="32"/>
      <w:r w:rsidDel="00000000" w:rsidR="00000000" w:rsidRPr="00000000">
        <w:rPr>
          <w:rtl w:val="0"/>
        </w:rPr>
        <w:t xml:space="preserve">2.1.2 Local vs Urban</w:t>
      </w:r>
    </w:p>
    <w:p w:rsidR="00000000" w:rsidDel="00000000" w:rsidP="00000000" w:rsidRDefault="00000000" w:rsidRPr="00000000" w14:paraId="0000011E">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During the preparations of our concept we were being confronted with the question of the scope we want to work within the city of zurich. We knew that our project would have a bigger and more </w:t>
      </w:r>
      <w:r w:rsidDel="00000000" w:rsidR="00000000" w:rsidRPr="00000000">
        <w:rPr>
          <w:rFonts w:ascii="Helvetica Neue Light" w:cs="Helvetica Neue Light" w:eastAsia="Helvetica Neue Light" w:hAnsi="Helvetica Neue Light"/>
          <w:rtl w:val="0"/>
        </w:rPr>
        <w:t xml:space="preserve">enduring effect if we work locally</w:t>
      </w:r>
      <w:r w:rsidDel="00000000" w:rsidR="00000000" w:rsidRPr="00000000">
        <w:rPr>
          <w:rFonts w:ascii="Helvetica Neue Light" w:cs="Helvetica Neue Light" w:eastAsia="Helvetica Neue Light" w:hAnsi="Helvetica Neue Light"/>
          <w:rtl w:val="0"/>
        </w:rPr>
        <w:t xml:space="preserve"> as we are able to engage with people on a more regular basis. With a city that is so diverse though, we also wanted to get a feeling of how our approach can work within different settings and neighbourhoods. After our first actions we realised that wherever we work, we have to think in a hyperlocal way. Having streets that are directly in front of the involved actors’ house, we sensed that this sense of ownership is an important key to having motivated and involved people. Even public squares and schools aren’t considered as personal space and thus the “right” to have an active part within shaping this space is very little. </w:t>
      </w:r>
      <w:ins w:author="Sandro Beti" w:id="22" w:date="2023-05-02T08:25:10Z">
        <w:r w:rsidDel="00000000" w:rsidR="00000000" w:rsidRPr="00000000">
          <w:rPr>
            <w:rFonts w:ascii="Helvetica Neue Light" w:cs="Helvetica Neue Light" w:eastAsia="Helvetica Neue Light" w:hAnsi="Helvetica Neue Light"/>
            <w:rtl w:val="0"/>
          </w:rPr>
          <w:t xml:space="preserve">The space that interested us the most was the inbetween; or a semi-public space. The advantages of these, sort of unassigned, spaces are that there still is a sense of ownership but not a claim to it. This leads to a more engaged and involved audience as there is a feeling of legitimacy and responsibility. We also think of parking spaces as a part of these semi-public spaces as they are a communal good that is then later used for individual purposes. During our actions we have also </w:t>
        </w:r>
        <w:r w:rsidDel="00000000" w:rsidR="00000000" w:rsidRPr="00000000">
          <w:rPr>
            <w:rFonts w:ascii="Helvetica Neue Light" w:cs="Helvetica Neue Light" w:eastAsia="Helvetica Neue Light" w:hAnsi="Helvetica Neue Light"/>
            <w:rtl w:val="0"/>
          </w:rPr>
          <w:t xml:space="preserve">witnessed that</w:t>
        </w:r>
        <w:r w:rsidDel="00000000" w:rsidR="00000000" w:rsidRPr="00000000">
          <w:rPr>
            <w:rFonts w:ascii="Helvetica Neue Light" w:cs="Helvetica Neue Light" w:eastAsia="Helvetica Neue Light" w:hAnsi="Helvetica Neue Light"/>
            <w:rtl w:val="0"/>
          </w:rPr>
          <w:t xml:space="preserve"> the people who lived in the house which the parking space was in front of, were often the most engaged and talkative during our stay there.    </w:t>
        </w:r>
      </w:ins>
      <w:r w:rsidDel="00000000" w:rsidR="00000000" w:rsidRPr="00000000">
        <w:rPr>
          <w:rFonts w:ascii="Helvetica Neue Light" w:cs="Helvetica Neue Light" w:eastAsia="Helvetica Neue Light" w:hAnsi="Helvetica Neue Light"/>
          <w:rtl w:val="0"/>
        </w:rPr>
        <w:t xml:space="preserve">This said we also realised that it can be helpful to work in a neighbourhood where we are also involved. Doing the actions </w:t>
      </w:r>
      <w:r w:rsidDel="00000000" w:rsidR="00000000" w:rsidRPr="00000000">
        <w:rPr>
          <w:rFonts w:ascii="Helvetica Neue Light" w:cs="Helvetica Neue Light" w:eastAsia="Helvetica Neue Light" w:hAnsi="Helvetica Neue Light"/>
          <w:rtl w:val="0"/>
        </w:rPr>
        <w:t xml:space="preserve">near the place</w:t>
      </w:r>
      <w:r w:rsidDel="00000000" w:rsidR="00000000" w:rsidRPr="00000000">
        <w:rPr>
          <w:rFonts w:ascii="Helvetica Neue Light" w:cs="Helvetica Neue Light" w:eastAsia="Helvetica Neue Light" w:hAnsi="Helvetica Neue Light"/>
          <w:rtl w:val="0"/>
        </w:rPr>
        <w:t xml:space="preserve"> we live had a better effect in a way that there was more trust, relatability and also more local incidents and objectives to talk about. This led us to a concept that should be reproducible with very little knowledge and low effort. This way we achieve a change in every neighbourhood with different local actors involved.</w:t>
      </w:r>
    </w:p>
    <w:p w:rsidR="00000000" w:rsidDel="00000000" w:rsidP="00000000" w:rsidRDefault="00000000" w:rsidRPr="00000000" w14:paraId="0000011F">
      <w:pPr>
        <w:rPr>
          <w:rFonts w:ascii="Helvetica Neue Light" w:cs="Helvetica Neue Light" w:eastAsia="Helvetica Neue Light" w:hAnsi="Helvetica Neue Light"/>
        </w:rPr>
      </w:pPr>
      <w:commentRangeStart w:id="17"/>
      <w:r w:rsidDel="00000000" w:rsidR="00000000" w:rsidRPr="00000000">
        <w:rPr>
          <w:rFonts w:ascii="Helvetica Neue Light" w:cs="Helvetica Neue Light" w:eastAsia="Helvetica Neue Light" w:hAnsi="Helvetica Neue Light"/>
          <w:rtl w:val="0"/>
        </w:rPr>
        <w:t xml:space="preserve">Another problem we have encountered is how to manage the involvement of people and municipalities.</w:t>
      </w:r>
      <w:commentRangeEnd w:id="17"/>
      <w:r w:rsidDel="00000000" w:rsidR="00000000" w:rsidRPr="00000000">
        <w:commentReference w:id="17"/>
      </w:r>
      <w:r w:rsidDel="00000000" w:rsidR="00000000" w:rsidRPr="00000000">
        <w:rPr>
          <w:rFonts w:ascii="Helvetica Neue Light" w:cs="Helvetica Neue Light" w:eastAsia="Helvetica Neue Light" w:hAnsi="Helvetica Neue Light"/>
          <w:rtl w:val="0"/>
        </w:rPr>
        <w:t xml:space="preserve"> Having a very high population density, the question of democracy and importance is quite difficult to answer. If the civil engineering office plans a big bike route through the street, do the residents get to decide if they are in agreement or not? Digital tools such as decidim or bikeable offer great options to tackle these decision-making processes. A project can also gain more acceptance even if one was only involved via passive vote. These processes lack a qualitative discussion part to it though. We think that the physical representation and the co-alignment of these two realms is very important to consider. We can also observe this with the “Quartieridee Wipkingen”. They had a broad physical representation within the neighbourhood during the project and thus gained a lot of trust for the project they were planning. The digital tools they used to accompany it were a great organisational tool as it is merely impossible to manage these kinds of approaches without an additional platform. This said we also hope to incorporate this aspect and use each tool for what they can do best. Because community building, in our opinion, still happens in person and a physical form. As there are also a lot of people that struggle with digital tools we always have to keep this exclusion in mind when trying to involve as many actors as possible. </w:t>
      </w:r>
      <w:r w:rsidDel="00000000" w:rsidR="00000000" w:rsidRPr="00000000">
        <w:rPr>
          <w:rtl w:val="0"/>
        </w:rPr>
      </w:r>
    </w:p>
    <w:p w:rsidR="00000000" w:rsidDel="00000000" w:rsidP="00000000" w:rsidRDefault="00000000" w:rsidRPr="00000000" w14:paraId="00000120">
      <w:pPr>
        <w:pStyle w:val="Heading5"/>
        <w:rPr/>
      </w:pPr>
      <w:bookmarkStart w:colFirst="0" w:colLast="0" w:name="_dgdoh9fmrdn3" w:id="33"/>
      <w:bookmarkEnd w:id="33"/>
      <w:r w:rsidDel="00000000" w:rsidR="00000000" w:rsidRPr="00000000">
        <w:rPr>
          <w:rtl w:val="0"/>
        </w:rPr>
        <w:t xml:space="preserve">2.1.3 </w:t>
      </w:r>
      <w:commentRangeStart w:id="18"/>
      <w:r w:rsidDel="00000000" w:rsidR="00000000" w:rsidRPr="00000000">
        <w:rPr>
          <w:rtl w:val="0"/>
        </w:rPr>
        <w:t xml:space="preserve">Our role as designers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21">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When working closely with a group of people, where we also take inputs and ideas from the outside it is always important to be clear about one’s role during the project. While having a lot of joy with organising these little neighbourhood meet-ups </w:t>
      </w:r>
      <w:commentRangeStart w:id="19"/>
      <w:commentRangeStart w:id="20"/>
      <w:r w:rsidDel="00000000" w:rsidR="00000000" w:rsidRPr="00000000">
        <w:rPr>
          <w:rFonts w:ascii="Helvetica Neue Light" w:cs="Helvetica Neue Light" w:eastAsia="Helvetica Neue Light" w:hAnsi="Helvetica Neue Light"/>
          <w:rtl w:val="0"/>
        </w:rPr>
        <w:t xml:space="preserve">we stated for ourselves that we want to provide a platform for people to exchange and express themselves,</w:t>
      </w:r>
      <w:commentRangeEnd w:id="19"/>
      <w:r w:rsidDel="00000000" w:rsidR="00000000" w:rsidRPr="00000000">
        <w:commentReference w:id="19"/>
      </w:r>
      <w:commentRangeEnd w:id="20"/>
      <w:r w:rsidDel="00000000" w:rsidR="00000000" w:rsidRPr="00000000">
        <w:commentReference w:id="20"/>
      </w:r>
      <w:r w:rsidDel="00000000" w:rsidR="00000000" w:rsidRPr="00000000">
        <w:rPr>
          <w:rFonts w:ascii="Helvetica Neue Light" w:cs="Helvetica Neue Light" w:eastAsia="Helvetica Neue Light" w:hAnsi="Helvetica Neue Light"/>
          <w:rtl w:val="0"/>
        </w:rPr>
        <w:t xml:space="preserve"> but also that our </w:t>
      </w:r>
      <w:commentRangeStart w:id="21"/>
      <w:r w:rsidDel="00000000" w:rsidR="00000000" w:rsidRPr="00000000">
        <w:rPr>
          <w:rFonts w:ascii="Helvetica Neue Light" w:cs="Helvetica Neue Light" w:eastAsia="Helvetica Neue Light" w:hAnsi="Helvetica Neue Light"/>
          <w:rtl w:val="0"/>
        </w:rPr>
        <w:t xml:space="preserve">task is not only to mediate between the different actors involved</w:t>
      </w:r>
      <w:ins w:author="Sandro Beti" w:id="23" w:date="2023-05-02T08:54:05Z">
        <w:commentRangeEnd w:id="21"/>
        <w:r w:rsidDel="00000000" w:rsidR="00000000" w:rsidRPr="00000000">
          <w:commentReference w:id="21"/>
        </w:r>
        <w:r w:rsidDel="00000000" w:rsidR="00000000" w:rsidRPr="00000000">
          <w:rPr>
            <w:rFonts w:ascii="Helvetica Neue Light" w:cs="Helvetica Neue Light" w:eastAsia="Helvetica Neue Light" w:hAnsi="Helvetica Neue Light"/>
            <w:rtl w:val="0"/>
          </w:rPr>
          <w:t xml:space="preserve"> but rather to empower and enable people to voice and realise their ideas</w:t>
        </w:r>
      </w:ins>
      <w:del w:author="Sandro Beti" w:id="23" w:date="2023-05-02T08:54:05Z">
        <w:r w:rsidDel="00000000" w:rsidR="00000000" w:rsidRPr="00000000">
          <w:rPr>
            <w:rFonts w:ascii="Helvetica Neue Light" w:cs="Helvetica Neue Light" w:eastAsia="Helvetica Neue Light" w:hAnsi="Helvetica Neue Light"/>
            <w:rtl w:val="0"/>
          </w:rPr>
          <w:delText xml:space="preserve">.</w:delText>
        </w:r>
      </w:del>
      <w:r w:rsidDel="00000000" w:rsidR="00000000" w:rsidRPr="00000000">
        <w:rPr>
          <w:rFonts w:ascii="Helvetica Neue Light" w:cs="Helvetica Neue Light" w:eastAsia="Helvetica Neue Light" w:hAnsi="Helvetica Neue Light"/>
          <w:rtl w:val="0"/>
        </w:rPr>
        <w:t xml:space="preserve"> We have an active part in presenting solutions and presenting insights through our research that enables residents to get involved within this movement without having to test everything out and get visible. We will mainly work on a manual of ways to get active and we will look at the ideas that are being provided as a suggestion that can be implemented and assessed as people’s needs. Having the slow processes in </w:t>
      </w:r>
      <w:ins w:author="Sandro Beti" w:id="24" w:date="2023-05-02T08:55:07Z">
        <w:r w:rsidDel="00000000" w:rsidR="00000000" w:rsidRPr="00000000">
          <w:rPr>
            <w:rFonts w:ascii="Helvetica Neue Light" w:cs="Helvetica Neue Light" w:eastAsia="Helvetica Neue Light" w:hAnsi="Helvetica Neue Light"/>
            <w:rtl w:val="0"/>
          </w:rPr>
          <w:t xml:space="preserve">mind that</w:t>
        </w:r>
      </w:ins>
      <w:del w:author="Sandro Beti" w:id="24" w:date="2023-05-02T08:55:07Z">
        <w:r w:rsidDel="00000000" w:rsidR="00000000" w:rsidRPr="00000000">
          <w:rPr>
            <w:rFonts w:ascii="Helvetica Neue Light" w:cs="Helvetica Neue Light" w:eastAsia="Helvetica Neue Light" w:hAnsi="Helvetica Neue Light"/>
            <w:rtl w:val="0"/>
          </w:rPr>
          <w:delText xml:space="preserve">mind, that</w:delText>
        </w:r>
      </w:del>
      <w:r w:rsidDel="00000000" w:rsidR="00000000" w:rsidRPr="00000000">
        <w:rPr>
          <w:rFonts w:ascii="Helvetica Neue Light" w:cs="Helvetica Neue Light" w:eastAsia="Helvetica Neue Light" w:hAnsi="Helvetica Neue Light"/>
          <w:rtl w:val="0"/>
        </w:rPr>
        <w:t xml:space="preserve"> interacting with multiple actors involved</w:t>
      </w:r>
      <w:del w:author="Sandro Beti" w:id="25" w:date="2023-05-02T08:54:58Z">
        <w:r w:rsidDel="00000000" w:rsidR="00000000" w:rsidRPr="00000000">
          <w:rPr>
            <w:rFonts w:ascii="Helvetica Neue Light" w:cs="Helvetica Neue Light" w:eastAsia="Helvetica Neue Light" w:hAnsi="Helvetica Neue Light"/>
            <w:rtl w:val="0"/>
          </w:rPr>
          <w:delText xml:space="preserve">,</w:delText>
        </w:r>
      </w:del>
      <w:r w:rsidDel="00000000" w:rsidR="00000000" w:rsidRPr="00000000">
        <w:rPr>
          <w:rFonts w:ascii="Helvetica Neue Light" w:cs="Helvetica Neue Light" w:eastAsia="Helvetica Neue Light" w:hAnsi="Helvetica Neue Light"/>
          <w:rtl w:val="0"/>
        </w:rPr>
        <w:t xml:space="preserve"> </w:t>
      </w:r>
      <w:ins w:author="Sandro Beti" w:id="26" w:date="2023-05-02T08:55:05Z">
        <w:r w:rsidDel="00000000" w:rsidR="00000000" w:rsidRPr="00000000">
          <w:rPr>
            <w:rFonts w:ascii="Helvetica Neue Light" w:cs="Helvetica Neue Light" w:eastAsia="Helvetica Neue Light" w:hAnsi="Helvetica Neue Light"/>
            <w:rtl w:val="0"/>
          </w:rPr>
          <w:t xml:space="preserve">brings,</w:t>
        </w:r>
      </w:ins>
      <w:del w:author="Sandro Beti" w:id="26" w:date="2023-05-02T08:55:05Z">
        <w:r w:rsidDel="00000000" w:rsidR="00000000" w:rsidRPr="00000000">
          <w:rPr>
            <w:rFonts w:ascii="Helvetica Neue Light" w:cs="Helvetica Neue Light" w:eastAsia="Helvetica Neue Light" w:hAnsi="Helvetica Neue Light"/>
            <w:rtl w:val="0"/>
          </w:rPr>
          <w:delText xml:space="preserve">bring</w:delText>
        </w:r>
      </w:del>
      <w:r w:rsidDel="00000000" w:rsidR="00000000" w:rsidRPr="00000000">
        <w:rPr>
          <w:rFonts w:ascii="Helvetica Neue Light" w:cs="Helvetica Neue Light" w:eastAsia="Helvetica Neue Light" w:hAnsi="Helvetica Neue Light"/>
          <w:rtl w:val="0"/>
        </w:rPr>
        <w:t xml:space="preserve"> we would like to speak through actions and prototypes rather than having a lot of meetings that can then bring forth the best solution. In the next step it is also very important to us that our process and our methods are as transparent as possible. By providing a digital platform that documents each of our steps we hope to enable and inspire other people to reproduce our approach. We also want to provide a manual that can demonstrate how one can get active and be involved within the reshaping process. As Interaction Designers our competence is heavily based on designing processes. Documenting our project and the interplay of the different actors in mind we also hope to improve the  </w:t>
      </w:r>
      <w:commentRangeStart w:id="22"/>
      <w:commentRangeStart w:id="23"/>
      <w:r w:rsidDel="00000000" w:rsidR="00000000" w:rsidRPr="00000000">
        <w:rPr>
          <w:rFonts w:ascii="Helvetica Neue Light" w:cs="Helvetica Neue Light" w:eastAsia="Helvetica Neue Light" w:hAnsi="Helvetica Neue Light"/>
          <w:rtl w:val="0"/>
        </w:rPr>
        <w:t xml:space="preserve">communication between the civil engineering office and the inhabitants.</w:t>
      </w:r>
      <w:commentRangeEnd w:id="22"/>
      <w:r w:rsidDel="00000000" w:rsidR="00000000" w:rsidRPr="00000000">
        <w:commentReference w:id="22"/>
      </w:r>
      <w:commentRangeEnd w:id="23"/>
      <w:r w:rsidDel="00000000" w:rsidR="00000000" w:rsidRPr="00000000">
        <w:commentReference w:id="23"/>
      </w:r>
      <w:r w:rsidDel="00000000" w:rsidR="00000000" w:rsidRPr="00000000">
        <w:rPr>
          <w:rFonts w:ascii="Helvetica Neue Light" w:cs="Helvetica Neue Light" w:eastAsia="Helvetica Neue Light" w:hAnsi="Helvetica Neue Light"/>
          <w:rtl w:val="0"/>
        </w:rPr>
        <w:t xml:space="preserve"> We imagine our prototypes and communication methods as active “things” to be talked about from both sides, putting us into the spotlight to have a ground for discussion.</w:t>
      </w:r>
    </w:p>
    <w:p w:rsidR="00000000" w:rsidDel="00000000" w:rsidP="00000000" w:rsidRDefault="00000000" w:rsidRPr="00000000" w14:paraId="00000122">
      <w:pPr>
        <w:rPr/>
      </w:pPr>
      <w:r w:rsidDel="00000000" w:rsidR="00000000" w:rsidRPr="00000000">
        <w:rPr>
          <w:rFonts w:ascii="Helvetica Neue Light" w:cs="Helvetica Neue Light" w:eastAsia="Helvetica Neue Light" w:hAnsi="Helvetica Neue Light"/>
          <w:i w:val="1"/>
          <w:rtl w:val="0"/>
        </w:rPr>
        <w:t xml:space="preserve">?? Alte kei ahnig </w:t>
      </w:r>
      <w:r w:rsidDel="00000000" w:rsidR="00000000" w:rsidRPr="00000000">
        <w:rPr>
          <w:rtl w:val="0"/>
        </w:rPr>
      </w:r>
    </w:p>
    <w:p w:rsidR="00000000" w:rsidDel="00000000" w:rsidP="00000000" w:rsidRDefault="00000000" w:rsidRPr="00000000" w14:paraId="00000123">
      <w:pPr>
        <w:pStyle w:val="Heading5"/>
        <w:rPr/>
      </w:pPr>
      <w:bookmarkStart w:colFirst="0" w:colLast="0" w:name="_5gl7k6x6qzrf" w:id="34"/>
      <w:bookmarkEnd w:id="34"/>
      <w:r w:rsidDel="00000000" w:rsidR="00000000" w:rsidRPr="00000000">
        <w:rPr>
          <w:rtl w:val="0"/>
        </w:rPr>
      </w:r>
    </w:p>
    <w:p w:rsidR="00000000" w:rsidDel="00000000" w:rsidP="00000000" w:rsidRDefault="00000000" w:rsidRPr="00000000" w14:paraId="00000124">
      <w:pPr>
        <w:pStyle w:val="Heading5"/>
        <w:rPr/>
      </w:pPr>
      <w:bookmarkStart w:colFirst="0" w:colLast="0" w:name="_vhcwu2tl2g8x" w:id="35"/>
      <w:bookmarkEnd w:id="35"/>
      <w:r w:rsidDel="00000000" w:rsidR="00000000" w:rsidRPr="00000000">
        <w:rPr>
          <w:rtl w:val="0"/>
        </w:rPr>
        <w:t xml:space="preserve">2.1.4 Goals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Fonts w:ascii="Helvetica Neue Light" w:cs="Helvetica Neue Light" w:eastAsia="Helvetica Neue Light" w:hAnsi="Helvetica Neue Light"/>
          <w:rtl w:val="0"/>
        </w:rPr>
        <w:t xml:space="preserve">Our goal is heavily based on our prototypes we provide. Having a “researching through prototyping” mindset we strive to get a sense of what’s possible in a realistic manner. We realised that it is way easier to discuss a proposal or an idea rather than an abstract theory of traffic dynamics. With this approach we are able to lower the perception of how much knowledge one must have to be involved in this process. Even a small action, such as colouring a parking space with drawing chalk, can serve as an expression of a need for more personality and aesthetic diversity within a street. Our goal is to empower people in a manner of speaking through actions that on one hand have a benefit for the street and the neighbourhood as it allows people to connect and dwell, but also to have a political component that is being expressed in a public manner.  In our research we have different political bullet points we distilled as “problematic” that we would like to address. When talking about the scarcity of space we want to show how absurd the waste of space is by having all streets parked with cars and also how much relevance is given to the ability of having to park a car from a monetary aspect as this possibility is extremely cheap. We are aware that </w:t>
      </w:r>
      <w:del w:author="Omen. B." w:id="27" w:date="2023-05-05T08:06:59Z">
        <w:r w:rsidDel="00000000" w:rsidR="00000000" w:rsidRPr="00000000">
          <w:rPr>
            <w:rFonts w:ascii="Helvetica Neue Light" w:cs="Helvetica Neue Light" w:eastAsia="Helvetica Neue Light" w:hAnsi="Helvetica Neue Light"/>
            <w:rtl w:val="0"/>
          </w:rPr>
          <w:delText xml:space="preserve">we are not gonna </w:delText>
        </w:r>
      </w:del>
      <w:r w:rsidDel="00000000" w:rsidR="00000000" w:rsidRPr="00000000">
        <w:rPr>
          <w:rFonts w:ascii="Helvetica Neue Light" w:cs="Helvetica Neue Light" w:eastAsia="Helvetica Neue Light" w:hAnsi="Helvetica Neue Light"/>
          <w:rtl w:val="0"/>
        </w:rPr>
        <w:t xml:space="preserve">get</w:t>
      </w:r>
      <w:ins w:author="Omen. B." w:id="28" w:date="2023-05-05T08:07:07Z">
        <w:r w:rsidDel="00000000" w:rsidR="00000000" w:rsidRPr="00000000">
          <w:rPr>
            <w:rFonts w:ascii="Helvetica Neue Light" w:cs="Helvetica Neue Light" w:eastAsia="Helvetica Neue Light" w:hAnsi="Helvetica Neue Light"/>
            <w:rtl w:val="0"/>
          </w:rPr>
          <w:t xml:space="preserve">ting</w:t>
        </w:r>
      </w:ins>
      <w:r w:rsidDel="00000000" w:rsidR="00000000" w:rsidRPr="00000000">
        <w:rPr>
          <w:rFonts w:ascii="Helvetica Neue Light" w:cs="Helvetica Neue Light" w:eastAsia="Helvetica Neue Light" w:hAnsi="Helvetica Neue Light"/>
          <w:rtl w:val="0"/>
        </w:rPr>
        <w:t xml:space="preserve"> rid of cars within a city but</w:t>
      </w:r>
      <w:ins w:author="Omen. B." w:id="29" w:date="2023-05-05T08:07:11Z">
        <w:r w:rsidDel="00000000" w:rsidR="00000000" w:rsidRPr="00000000">
          <w:rPr>
            <w:rFonts w:ascii="Helvetica Neue Light" w:cs="Helvetica Neue Light" w:eastAsia="Helvetica Neue Light" w:hAnsi="Helvetica Neue Light"/>
            <w:rtl w:val="0"/>
          </w:rPr>
          <w:t xml:space="preserve"> is not a possible objective, but</w:t>
        </w:r>
      </w:ins>
      <w:r w:rsidDel="00000000" w:rsidR="00000000" w:rsidRPr="00000000">
        <w:rPr>
          <w:rFonts w:ascii="Helvetica Neue Light" w:cs="Helvetica Neue Light" w:eastAsia="Helvetica Neue Light" w:hAnsi="Helvetica Neue Light"/>
          <w:rtl w:val="0"/>
        </w:rPr>
        <w:t xml:space="preserve"> </w:t>
      </w:r>
      <w:ins w:author="Omen. B." w:id="30" w:date="2023-05-05T08:07:38Z">
        <w:r w:rsidDel="00000000" w:rsidR="00000000" w:rsidRPr="00000000">
          <w:rPr>
            <w:rFonts w:ascii="Helvetica Neue Light" w:cs="Helvetica Neue Light" w:eastAsia="Helvetica Neue Light" w:hAnsi="Helvetica Neue Light"/>
            <w:rtl w:val="0"/>
          </w:rPr>
          <w:t xml:space="preserve">in comparison to the current situation, </w:t>
        </w:r>
      </w:ins>
      <w:del w:author="Omen. B." w:id="30" w:date="2023-05-05T08:07:38Z">
        <w:r w:rsidDel="00000000" w:rsidR="00000000" w:rsidRPr="00000000">
          <w:rPr>
            <w:rFonts w:ascii="Helvetica Neue Light" w:cs="Helvetica Neue Light" w:eastAsia="Helvetica Neue Light" w:hAnsi="Helvetica Neue Light"/>
            <w:rtl w:val="0"/>
          </w:rPr>
          <w:delText xml:space="preserve">there are </w:delText>
        </w:r>
      </w:del>
      <w:ins w:author="Omen. B." w:id="30" w:date="2023-05-05T08:07:38Z">
        <w:r w:rsidDel="00000000" w:rsidR="00000000" w:rsidRPr="00000000">
          <w:rPr>
            <w:rFonts w:ascii="Helvetica Neue Light" w:cs="Helvetica Neue Light" w:eastAsia="Helvetica Neue Light" w:hAnsi="Helvetica Neue Light"/>
            <w:rtl w:val="0"/>
          </w:rPr>
          <w:t xml:space="preserve"> thinking and encouraging </w:t>
        </w:r>
      </w:ins>
      <w:r w:rsidDel="00000000" w:rsidR="00000000" w:rsidRPr="00000000">
        <w:rPr>
          <w:rFonts w:ascii="Helvetica Neue Light" w:cs="Helvetica Neue Light" w:eastAsia="Helvetica Neue Light" w:hAnsi="Helvetica Neue Light"/>
          <w:rtl w:val="0"/>
        </w:rPr>
        <w:t xml:space="preserve">better solutions</w:t>
      </w:r>
      <w:del w:author="Omen. B." w:id="31" w:date="2023-05-05T08:09:01Z">
        <w:r w:rsidDel="00000000" w:rsidR="00000000" w:rsidRPr="00000000">
          <w:rPr>
            <w:rFonts w:ascii="Helvetica Neue Light" w:cs="Helvetica Neue Light" w:eastAsia="Helvetica Neue Light" w:hAnsi="Helvetica Neue Light"/>
            <w:rtl w:val="0"/>
          </w:rPr>
          <w:delText xml:space="preserve"> in place</w:delText>
        </w:r>
      </w:del>
      <w:r w:rsidDel="00000000" w:rsidR="00000000" w:rsidRPr="00000000">
        <w:rPr>
          <w:rFonts w:ascii="Helvetica Neue Light" w:cs="Helvetica Neue Light" w:eastAsia="Helvetica Neue Light" w:hAnsi="Helvetica Neue Light"/>
          <w:rtl w:val="0"/>
        </w:rPr>
        <w:t xml:space="preserve"> such as underground car parks or car sharing</w:t>
      </w:r>
      <w:ins w:author="Omen. B." w:id="32" w:date="2023-05-05T08:09:07Z">
        <w:r w:rsidDel="00000000" w:rsidR="00000000" w:rsidRPr="00000000">
          <w:rPr>
            <w:rFonts w:ascii="Helvetica Neue Light" w:cs="Helvetica Neue Light" w:eastAsia="Helvetica Neue Light" w:hAnsi="Helvetica Neue Light"/>
            <w:rtl w:val="0"/>
          </w:rPr>
          <w:t xml:space="preserve"> could lead to much improvement</w:t>
        </w:r>
      </w:ins>
      <w:r w:rsidDel="00000000" w:rsidR="00000000" w:rsidRPr="00000000">
        <w:rPr>
          <w:rFonts w:ascii="Helvetica Neue Light" w:cs="Helvetica Neue Light" w:eastAsia="Helvetica Neue Light" w:hAnsi="Helvetica Neue Light"/>
          <w:rtl w:val="0"/>
        </w:rPr>
        <w:t xml:space="preserve">. The city has realised that this amount of parking spaces is clearly not necessary and thus a lot of them are being removed. Following this movement we would like to provide a direct solution to how this space can be used and substituted. </w:t>
      </w:r>
      <w:r w:rsidDel="00000000" w:rsidR="00000000" w:rsidRPr="00000000">
        <w:rPr>
          <w:rtl w:val="0"/>
        </w:rPr>
      </w:r>
    </w:p>
    <w:p w:rsidR="00000000" w:rsidDel="00000000" w:rsidP="00000000" w:rsidRDefault="00000000" w:rsidRPr="00000000" w14:paraId="00000127">
      <w:pPr>
        <w:rPr>
          <w:ins w:author="Sandro Beti" w:id="33" w:date="2023-05-01T11:58:00Z"/>
        </w:rPr>
      </w:pPr>
      <w:ins w:author="Sandro Beti" w:id="33" w:date="2023-05-01T11:58:00Z">
        <w:commentRangeStart w:id="24"/>
        <w:r w:rsidDel="00000000" w:rsidR="00000000" w:rsidRPr="00000000">
          <w:rPr>
            <w:rtl w:val="0"/>
          </w:rPr>
        </w:r>
      </w:ins>
    </w:p>
    <w:p w:rsidR="00000000" w:rsidDel="00000000" w:rsidP="00000000" w:rsidRDefault="00000000" w:rsidRPr="00000000" w14:paraId="00000128">
      <w:pPr>
        <w:rPr>
          <w:rFonts w:ascii="Helvetica Neue Light" w:cs="Helvetica Neue Light" w:eastAsia="Helvetica Neue Light" w:hAnsi="Helvetica Neue Light"/>
          <w:i w:val="1"/>
        </w:rPr>
      </w:pP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29">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Within the framework of the many different actions and the possibilities they offered, we were repeatedly confronted with the question of longevity and manifestation. In many situations we have noticed that the motivation and willingness to create ideas is there on the part of the residents. However, since we also want to have an impact after the action, it is also our goal to develop a digital documentation tool which, together with a physical legacy (e.g. a plaque with a QR code), functions as a portrait and solution library and can thus also offer added value in the longer term. Furthermore, it is our goal to compile a </w:t>
      </w:r>
      <w:ins w:author="Sandro Beti" w:id="34" w:date="2023-05-05T10:05:18Z">
        <w:r w:rsidDel="00000000" w:rsidR="00000000" w:rsidRPr="00000000">
          <w:rPr>
            <w:rFonts w:ascii="Helvetica Neue Light" w:cs="Helvetica Neue Light" w:eastAsia="Helvetica Neue Light" w:hAnsi="Helvetica Neue Light"/>
            <w:rtl w:val="0"/>
          </w:rPr>
          <w:t xml:space="preserve">manual</w:t>
        </w:r>
      </w:ins>
      <w:del w:author="Sandro Beti" w:id="34" w:date="2023-05-05T10:05:18Z">
        <w:r w:rsidDel="00000000" w:rsidR="00000000" w:rsidRPr="00000000">
          <w:rPr>
            <w:rFonts w:ascii="Helvetica Neue Light" w:cs="Helvetica Neue Light" w:eastAsia="Helvetica Neue Light" w:hAnsi="Helvetica Neue Light"/>
            <w:rtl w:val="0"/>
          </w:rPr>
          <w:delText xml:space="preserve">primer</w:delText>
        </w:r>
      </w:del>
      <w:r w:rsidDel="00000000" w:rsidR="00000000" w:rsidRPr="00000000">
        <w:rPr>
          <w:rFonts w:ascii="Helvetica Neue Light" w:cs="Helvetica Neue Light" w:eastAsia="Helvetica Neue Light" w:hAnsi="Helvetica Neue Light"/>
          <w:rtl w:val="0"/>
        </w:rPr>
        <w:t xml:space="preserve"> that </w:t>
      </w:r>
      <w:ins w:author="Sandro Beti" w:id="35" w:date="2023-05-05T10:05:10Z">
        <w:r w:rsidDel="00000000" w:rsidR="00000000" w:rsidRPr="00000000">
          <w:rPr>
            <w:rFonts w:ascii="Helvetica Neue Light" w:cs="Helvetica Neue Light" w:eastAsia="Helvetica Neue Light" w:hAnsi="Helvetica Neue Light"/>
            <w:rtl w:val="0"/>
          </w:rPr>
          <w:t xml:space="preserve">outlines</w:t>
        </w:r>
      </w:ins>
      <w:del w:author="Sandro Beti" w:id="35" w:date="2023-05-05T10:05:10Z">
        <w:r w:rsidDel="00000000" w:rsidR="00000000" w:rsidRPr="00000000">
          <w:rPr>
            <w:rFonts w:ascii="Helvetica Neue Light" w:cs="Helvetica Neue Light" w:eastAsia="Helvetica Neue Light" w:hAnsi="Helvetica Neue Light"/>
            <w:rtl w:val="0"/>
          </w:rPr>
          <w:delText xml:space="preserve">documents</w:delText>
        </w:r>
      </w:del>
      <w:r w:rsidDel="00000000" w:rsidR="00000000" w:rsidRPr="00000000">
        <w:rPr>
          <w:rFonts w:ascii="Helvetica Neue Light" w:cs="Helvetica Neue Light" w:eastAsia="Helvetica Neue Light" w:hAnsi="Helvetica Neue Light"/>
          <w:rtl w:val="0"/>
        </w:rPr>
        <w:t xml:space="preserve"> the most important clues for actions on the street and presents many different ideas that can be carried out by oneself, with varying degrees of effort</w:t>
      </w:r>
      <w:ins w:author="Sandro Beti" w:id="36" w:date="2023-05-05T10:05:42Z">
        <w:r w:rsidDel="00000000" w:rsidR="00000000" w:rsidRPr="00000000">
          <w:rPr>
            <w:rFonts w:ascii="Helvetica Neue Light" w:cs="Helvetica Neue Light" w:eastAsia="Helvetica Neue Light" w:hAnsi="Helvetica Neue Light"/>
            <w:rtl w:val="0"/>
          </w:rPr>
          <w:t xml:space="preserve">.</w:t>
        </w:r>
      </w:ins>
      <w:del w:author="Sandro Beti" w:id="36" w:date="2023-05-05T10:05:42Z">
        <w:r w:rsidDel="00000000" w:rsidR="00000000" w:rsidRPr="00000000">
          <w:rPr>
            <w:rFonts w:ascii="Helvetica Neue Light" w:cs="Helvetica Neue Light" w:eastAsia="Helvetica Neue Light" w:hAnsi="Helvetica Neue Light"/>
            <w:rtl w:val="0"/>
          </w:rPr>
          <w:delText xml:space="preserve">, and can thus be easily documented.</w:delText>
        </w:r>
      </w:del>
      <w:r w:rsidDel="00000000" w:rsidR="00000000" w:rsidRPr="00000000">
        <w:rPr>
          <w:rtl w:val="0"/>
        </w:rPr>
      </w:r>
    </w:p>
    <w:p w:rsidR="00000000" w:rsidDel="00000000" w:rsidP="00000000" w:rsidRDefault="00000000" w:rsidRPr="00000000" w14:paraId="0000012A">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Finally, our aim is that the actions should always have a playful aspect, that people should also feel like carrying out the action and that this should not turn from a free weekend day into a working day.</w:t>
      </w:r>
    </w:p>
    <w:p w:rsidR="00000000" w:rsidDel="00000000" w:rsidP="00000000" w:rsidRDefault="00000000" w:rsidRPr="00000000" w14:paraId="0000012B">
      <w:pPr>
        <w:rPr>
          <w:del w:author="Sandro Beti" w:id="37" w:date="2023-05-01T11:57:58Z"/>
          <w:rFonts w:ascii="Helvetica Neue Light" w:cs="Helvetica Neue Light" w:eastAsia="Helvetica Neue Light" w:hAnsi="Helvetica Neue Light"/>
        </w:rPr>
      </w:pPr>
      <w:del w:author="Sandro Beti" w:id="37" w:date="2023-05-01T11:57:58Z">
        <w:r w:rsidDel="00000000" w:rsidR="00000000" w:rsidRPr="00000000">
          <w:rPr>
            <w:rFonts w:ascii="Helvetica Neue Light" w:cs="Helvetica Neue Light" w:eastAsia="Helvetica Neue Light" w:hAnsi="Helvetica Neue Light"/>
            <w:rtl w:val="0"/>
          </w:rPr>
          <w:delText xml:space="preserve">In the beginning of our project we defined different scopes we want to touch. Our first scope would be organise actions that we can do on free parking spaces. These actions can be very spontaneous and can work without a lot of bureaucratic preparation. We strive to test out different time formats like short interventions such as the “idea coffee shop” or longer ones such as the “Before I die I want to” -project. In a next step we hope to have a dialogue with the residents and emphasise the planning and designing aspect of the projected street. Within this process we want to focus on the process and test out different ideation and planning techniques such as the playable street and different models to prototype in a lively way. After having modelled a street that would benefit the residents we hope to develop a concrete vision and propose an actual solution that could be tested out during a certain period of time. With the help of “Kunst im öffentlichen Raum” and a communication with the “Tiefbauamt Zürich” we would like </w:delText>
        </w:r>
        <w:r w:rsidDel="00000000" w:rsidR="00000000" w:rsidRPr="00000000">
          <w:rPr>
            <w:rFonts w:ascii="Helvetica Neue Light" w:cs="Helvetica Neue Light" w:eastAsia="Helvetica Neue Light" w:hAnsi="Helvetica Neue Light"/>
            <w:rtl w:val="0"/>
          </w:rPr>
          <w:delText xml:space="preserve">to actually</w:delText>
        </w:r>
        <w:r w:rsidDel="00000000" w:rsidR="00000000" w:rsidRPr="00000000">
          <w:rPr>
            <w:rFonts w:ascii="Helvetica Neue Light" w:cs="Helvetica Neue Light" w:eastAsia="Helvetica Neue Light" w:hAnsi="Helvetica Neue Light"/>
            <w:rtl w:val="0"/>
          </w:rPr>
          <w:delText xml:space="preserve"> remodel </w:delText>
        </w:r>
        <w:r w:rsidDel="00000000" w:rsidR="00000000" w:rsidRPr="00000000">
          <w:rPr>
            <w:rFonts w:ascii="Helvetica Neue Light" w:cs="Helvetica Neue Light" w:eastAsia="Helvetica Neue Light" w:hAnsi="Helvetica Neue Light"/>
            <w:rtl w:val="0"/>
          </w:rPr>
          <w:delText xml:space="preserve">the</w:delText>
        </w:r>
        <w:r w:rsidDel="00000000" w:rsidR="00000000" w:rsidRPr="00000000">
          <w:rPr>
            <w:rFonts w:ascii="Helvetica Neue Light" w:cs="Helvetica Neue Light" w:eastAsia="Helvetica Neue Light" w:hAnsi="Helvetica Neue Light"/>
            <w:rtl w:val="0"/>
          </w:rPr>
          <w:delText xml:space="preserve"> targeted street for a certain amount of time </w:delText>
        </w:r>
        <w:commentRangeStart w:id="25"/>
        <w:r w:rsidDel="00000000" w:rsidR="00000000" w:rsidRPr="00000000">
          <w:rPr>
            <w:rFonts w:ascii="Helvetica Neue Light" w:cs="Helvetica Neue Light" w:eastAsia="Helvetica Neue Light" w:hAnsi="Helvetica Neue Light"/>
            <w:rtl w:val="0"/>
          </w:rPr>
          <w:delText xml:space="preserve">and develop certain documentation and feedback methods to iterate and conclude on the decisions and projects we did.</w:delText>
        </w:r>
        <w:commentRangeEnd w:id="25"/>
        <w:r w:rsidDel="00000000" w:rsidR="00000000" w:rsidRPr="00000000">
          <w:commentReference w:id="25"/>
        </w:r>
        <w:commentRangeStart w:id="26"/>
        <w:r w:rsidDel="00000000" w:rsidR="00000000" w:rsidRPr="00000000">
          <w:rPr>
            <w:rFonts w:ascii="Helvetica Neue Light" w:cs="Helvetica Neue Light" w:eastAsia="Helvetica Neue Light" w:hAnsi="Helvetica Neue Light"/>
            <w:rtl w:val="0"/>
          </w:rPr>
          <w:delText xml:space="preserve"> In a last step we hope to turn these findings into a guideline of how streets could be remodelled when taking residents into consideration and how these can be used in later projects.</w:delText>
        </w:r>
        <w:commentRangeEnd w:id="26"/>
        <w:r w:rsidDel="00000000" w:rsidR="00000000" w:rsidRPr="00000000">
          <w:commentReference w:id="26"/>
        </w:r>
        <w:r w:rsidDel="00000000" w:rsidR="00000000" w:rsidRPr="00000000">
          <w:rPr>
            <w:rtl w:val="0"/>
          </w:rPr>
        </w:r>
      </w:del>
    </w:p>
    <w:p w:rsidR="00000000" w:rsidDel="00000000" w:rsidP="00000000" w:rsidRDefault="00000000" w:rsidRPr="00000000" w14:paraId="0000012C">
      <w:pPr>
        <w:pStyle w:val="Heading2"/>
        <w:rPr/>
      </w:pPr>
      <w:bookmarkStart w:colFirst="0" w:colLast="0" w:name="_7u80nqf8atj8" w:id="36"/>
      <w:bookmarkEnd w:id="36"/>
      <w:r w:rsidDel="00000000" w:rsidR="00000000" w:rsidRPr="00000000">
        <w:rPr>
          <w:rtl w:val="0"/>
        </w:rPr>
        <w:t xml:space="preserve">2.2 Related Projects</w:t>
      </w:r>
    </w:p>
    <w:p w:rsidR="00000000" w:rsidDel="00000000" w:rsidP="00000000" w:rsidRDefault="00000000" w:rsidRPr="00000000" w14:paraId="0000012D">
      <w:pPr>
        <w:rPr>
          <w:rFonts w:ascii="Helvetica Neue Light" w:cs="Helvetica Neue Light" w:eastAsia="Helvetica Neue Light" w:hAnsi="Helvetica Neue Light"/>
          <w:i w:val="0"/>
        </w:rPr>
      </w:pPr>
      <w:r w:rsidDel="00000000" w:rsidR="00000000" w:rsidRPr="00000000">
        <w:rPr>
          <w:rFonts w:ascii="Helvetica Neue Light" w:cs="Helvetica Neue Light" w:eastAsia="Helvetica Neue Light" w:hAnsi="Helvetica Neue Light"/>
          <w:rtl w:val="0"/>
        </w:rPr>
        <w:t xml:space="preserve">When talking about these related projects we think it’s very important to state how self-initiated or municipal the process has been designed. Having a lot of official and heavily funded projects in cities we would also like to look at “self made” projects from cooperatives in Berlin or different brownlands in Zurich. Whilst analysing the projects we always had different questions in mind that we tried to answer. </w:t>
      </w:r>
      <w:r w:rsidDel="00000000" w:rsidR="00000000" w:rsidRPr="00000000">
        <w:rPr>
          <w:rFonts w:ascii="Helvetica Neue Light" w:cs="Helvetica Neue Light" w:eastAsia="Helvetica Neue Light" w:hAnsi="Helvetica Neue Light"/>
          <w:rtl w:val="0"/>
        </w:rPr>
        <w:t xml:space="preserve">Some of the most important questions were: What has been done before? Where did the drive in the project come from? How active has everybody been involved? What long-term success has been achieved?</w:t>
      </w:r>
      <w:r w:rsidDel="00000000" w:rsidR="00000000" w:rsidRPr="00000000">
        <w:rPr>
          <w:rFonts w:ascii="Helvetica Neue Light" w:cs="Helvetica Neue Light" w:eastAsia="Helvetica Neue Light" w:hAnsi="Helvetica Neue Light"/>
          <w:rtl w:val="0"/>
        </w:rPr>
        <w:t xml:space="preserve"> These different criterias in mind we realised that there is a very big span on the duration of the planning processes and also the impact the different projects have had. An interesting thing to point out though is that projects that have been addressed in a financially cooperative way had the most long term effect and were resistant to a lot of changes that gentrification and urban developments have brought up.</w:t>
      </w:r>
      <w:r w:rsidDel="00000000" w:rsidR="00000000" w:rsidRPr="00000000">
        <w:rPr>
          <w:rtl w:val="0"/>
        </w:rPr>
      </w:r>
    </w:p>
    <w:p w:rsidR="00000000" w:rsidDel="00000000" w:rsidP="00000000" w:rsidRDefault="00000000" w:rsidRPr="00000000" w14:paraId="0000012E">
      <w:pPr>
        <w:pStyle w:val="Heading5"/>
        <w:rPr/>
      </w:pPr>
      <w:bookmarkStart w:colFirst="0" w:colLast="0" w:name="_bmgk6y9t5l9g" w:id="37"/>
      <w:bookmarkEnd w:id="37"/>
      <w:r w:rsidDel="00000000" w:rsidR="00000000" w:rsidRPr="00000000">
        <w:rPr>
          <w:rtl w:val="0"/>
        </w:rPr>
        <w:t xml:space="preserve">2.2.1 Brings uf d Strass</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“Brings uf d Strass” is a project that was initiated by the civil engineering office in the city of Zurich. In cooperation with the “Denkstatt Sarl 3” and local residents, several streets in Zurich have been closed down for car traffic during summer vacation and furnished with possibilities to play and dwell on them. Created as a reappearing project and proving ground for participative city planning processes by the Zurich civil engineering office, the annual cycle of holding allows for a constant assessment and improvement of its iterations. But this co-creation process with local residents seems to bring a diminished flexibility for both actors, as all decisions and plans have to be sanctioned by multiple parties. This results in big lead times and the diminishing of ideas through compromises and objections.  There seems to exist a strong polarisation in the city council regarding the use, budget and right to exist for this project. Interests of the car-lobby and local commerce argue about reduced revenue, are unhappy about the implication for car traffic and accuse the organising bodies of “Gambling money on some useless gamification of valuable traffic space”. They lack understanding for the declared project goal to research and prototype spaces for recreational activities in close proximity to dense living spaces. </w:t>
      </w:r>
    </w:p>
    <w:p w:rsidR="00000000" w:rsidDel="00000000" w:rsidP="00000000" w:rsidRDefault="00000000" w:rsidRPr="00000000" w14:paraId="00000130">
      <w:pPr>
        <w:pStyle w:val="Heading5"/>
        <w:rPr/>
      </w:pPr>
      <w:bookmarkStart w:colFirst="0" w:colLast="0" w:name="_kxf4mr3974yd" w:id="38"/>
      <w:bookmarkEnd w:id="38"/>
      <w:r w:rsidDel="00000000" w:rsidR="00000000" w:rsidRPr="00000000">
        <w:rPr>
          <w:rtl w:val="0"/>
        </w:rPr>
        <w:t xml:space="preserve">2.2.2 Self Made City</w:t>
      </w:r>
      <w:r w:rsidDel="00000000" w:rsidR="00000000" w:rsidRPr="00000000">
        <w:rPr>
          <w:rtl w:val="0"/>
        </w:rPr>
      </w:r>
    </w:p>
    <w:p w:rsidR="00000000" w:rsidDel="00000000" w:rsidP="00000000" w:rsidRDefault="00000000" w:rsidRPr="00000000" w14:paraId="00000131">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publication “Self Made City” is highlighting different projects and cooperatives in Berlin. What was interesting to observe is that a lot of cooperatives have started to emerge from the squatter scene that were living in abandoned buildings after the “Mauerfall”. These unused spaces have immediately started to form a community that was dependent on affordable housing and that has later in cooperation with the city founded cooperatives that still make up a large part of some neighbourhoods in Berlin. </w:t>
      </w:r>
    </w:p>
    <w:p w:rsidR="00000000" w:rsidDel="00000000" w:rsidP="00000000" w:rsidRDefault="00000000" w:rsidRPr="00000000" w14:paraId="00000132">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What we really like about this story is that if there’s space that has to be talked about and that in a sense belongs to everybody, communities can form and that there’s a more personal and resilient process going on. </w:t>
      </w:r>
      <w:ins w:author="Sandro Beti" w:id="38" w:date="2023-05-05T10:06:47Z">
        <w:r w:rsidDel="00000000" w:rsidR="00000000" w:rsidRPr="00000000">
          <w:rPr>
            <w:rFonts w:ascii="Helvetica Neue Light" w:cs="Helvetica Neue Light" w:eastAsia="Helvetica Neue Light" w:hAnsi="Helvetica Neue Light"/>
            <w:rtl w:val="0"/>
          </w:rPr>
          <w:t xml:space="preserve">I</w:t>
        </w:r>
      </w:ins>
      <w:del w:author="Sandro Beti" w:id="38" w:date="2023-05-05T10:06:47Z">
        <w:r w:rsidDel="00000000" w:rsidR="00000000" w:rsidRPr="00000000">
          <w:rPr>
            <w:rFonts w:ascii="Helvetica Neue Light" w:cs="Helvetica Neue Light" w:eastAsia="Helvetica Neue Light" w:hAnsi="Helvetica Neue Light"/>
            <w:rtl w:val="0"/>
          </w:rPr>
          <w:delText xml:space="preserve">Even if it sounds capitalistic i</w:delText>
        </w:r>
      </w:del>
      <w:r w:rsidDel="00000000" w:rsidR="00000000" w:rsidRPr="00000000">
        <w:rPr>
          <w:rFonts w:ascii="Helvetica Neue Light" w:cs="Helvetica Neue Light" w:eastAsia="Helvetica Neue Light" w:hAnsi="Helvetica Neue Light"/>
          <w:rtl w:val="0"/>
        </w:rPr>
        <w:t xml:space="preserve">t’s also always important to talk about ownership and the longevity that this factor can have. This means that people are much more likely to get active and are being involved if they know that they are being responsible and can also decide for a designated area.</w:t>
      </w:r>
    </w:p>
    <w:p w:rsidR="00000000" w:rsidDel="00000000" w:rsidP="00000000" w:rsidRDefault="00000000" w:rsidRPr="00000000" w14:paraId="00000133">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34">
      <w:pPr>
        <w:pStyle w:val="Heading5"/>
        <w:rPr/>
      </w:pPr>
      <w:bookmarkStart w:colFirst="0" w:colLast="0" w:name="_o8857j8snr2g" w:id="39"/>
      <w:bookmarkEnd w:id="39"/>
      <w:r w:rsidDel="00000000" w:rsidR="00000000" w:rsidRPr="00000000">
        <w:rPr>
          <w:rtl w:val="0"/>
        </w:rPr>
        <w:t xml:space="preserve">2.2.3 Stadionbrache</w:t>
      </w:r>
    </w:p>
    <w:p w:rsidR="00000000" w:rsidDel="00000000" w:rsidP="00000000" w:rsidRDefault="00000000" w:rsidRPr="00000000" w14:paraId="00000135">
      <w:pPr>
        <w:rPr/>
      </w:pPr>
      <w:r w:rsidDel="00000000" w:rsidR="00000000" w:rsidRPr="00000000">
        <w:rPr>
          <w:rtl w:val="0"/>
        </w:rPr>
        <w:t xml:space="preserve">The Stadionbrache is a project that aims to create an accessible, inclusive space for culture, gardening and dwelling on a brownfield that was previously a stadium. These interim uses are a rare sight in Zürich, as plots of land like that usually belong to holding firms that quickly work towards construction projects with mere commercial goals. The Stadionbrache is managed by a small association of locals that have an open ear for any creative project imagined by someone in need of uncommercial space. The Zurich climate festival took place there in 2019, and occasionally houses nomadic communities. A forest playgroup provides affordable daycare for children, there is a small skatepark, and in the centre of the permaculture or community gardens is a small pavilion that accommodates pizza ovens and can be used to host events. We see this project as a prime example of repurposing unproductive spaces through occupation towards a collective meeting point and purposeful existence. Unfortunately, the ruling property dynamics in Zurich threaten to extinct the wandering and existence of these spaces in Zürich.</w:t>
      </w:r>
    </w:p>
    <w:p w:rsidR="00000000" w:rsidDel="00000000" w:rsidP="00000000" w:rsidRDefault="00000000" w:rsidRPr="00000000" w14:paraId="00000136">
      <w:pPr>
        <w:pStyle w:val="Heading5"/>
        <w:rPr/>
      </w:pPr>
      <w:bookmarkStart w:colFirst="0" w:colLast="0" w:name="_46t16p1823pp" w:id="40"/>
      <w:bookmarkEnd w:id="40"/>
      <w:r w:rsidDel="00000000" w:rsidR="00000000" w:rsidRPr="00000000">
        <w:rPr>
          <w:rtl w:val="0"/>
        </w:rPr>
        <w:t xml:space="preserve">2.2.4 BeeHome</w:t>
      </w:r>
    </w:p>
    <w:p w:rsidR="00000000" w:rsidDel="00000000" w:rsidP="00000000" w:rsidRDefault="00000000" w:rsidRPr="00000000" w14:paraId="00000137">
      <w:pPr>
        <w:rPr>
          <w:rFonts w:ascii="Helvetica Neue Light" w:cs="Helvetica Neue Light" w:eastAsia="Helvetica Neue Light" w:hAnsi="Helvetica Neue Light"/>
          <w:i w:val="0"/>
        </w:rPr>
      </w:pPr>
      <w:r w:rsidDel="00000000" w:rsidR="00000000" w:rsidRPr="00000000">
        <w:rPr>
          <w:rtl w:val="0"/>
        </w:rPr>
        <w:t xml:space="preserve">This is a project implementing the concept of non-human-centred-design into a product. It aims to provide living space for solitary bees through gamifying the process for us humans. With their online-tool, one can create a completely customised digital model of a beehome and then print out the construction plans for it or contact a local makerspace for its production. We incorporated this product as an example for public infrastructure. Even when it is not providing a direct, consumable good of exchange, it strengthens biodiversity in our city and contributes to an ecosystem around our living space. It could be the answer to our searching for more productive, innovative uses of inactive public spaces.</w:t>
      </w:r>
      <w:r w:rsidDel="00000000" w:rsidR="00000000" w:rsidRPr="00000000">
        <w:rPr>
          <w:rtl w:val="0"/>
        </w:rPr>
      </w:r>
    </w:p>
    <w:p w:rsidR="00000000" w:rsidDel="00000000" w:rsidP="00000000" w:rsidRDefault="00000000" w:rsidRPr="00000000" w14:paraId="00000138">
      <w:pPr>
        <w:pStyle w:val="Heading5"/>
        <w:rPr/>
      </w:pPr>
      <w:bookmarkStart w:colFirst="0" w:colLast="0" w:name="_yeom2hwkocu0" w:id="41"/>
      <w:bookmarkEnd w:id="41"/>
      <w:r w:rsidDel="00000000" w:rsidR="00000000" w:rsidRPr="00000000">
        <w:rPr>
          <w:rtl w:val="0"/>
        </w:rPr>
        <w:t xml:space="preserve">2.2.5 WikiHouse</w:t>
      </w:r>
    </w:p>
    <w:p w:rsidR="00000000" w:rsidDel="00000000" w:rsidP="00000000" w:rsidRDefault="00000000" w:rsidRPr="00000000" w14:paraId="00000139">
      <w:pPr>
        <w:rPr>
          <w:del w:author="Sandro Beti" w:id="40" w:date="2023-05-05T10:07:59Z"/>
        </w:rPr>
      </w:pPr>
      <w:r w:rsidDel="00000000" w:rsidR="00000000" w:rsidRPr="00000000">
        <w:rPr>
          <w:rFonts w:ascii="Helvetica Neue Light" w:cs="Helvetica Neue Light" w:eastAsia="Helvetica Neue Light" w:hAnsi="Helvetica Neue Light"/>
          <w:rtl w:val="0"/>
        </w:rPr>
        <w:t xml:space="preserve">The WikiHouse is a project where different building blocks can be composed into a small liveable house that enables it to be stable, tested and easily buildable. The notion of offering tools and not products and having an open source mentality really appeals to us because it always has an empowering factor too. In a way of </w:t>
      </w:r>
      <w:commentRangeStart w:id="27"/>
      <w:r w:rsidDel="00000000" w:rsidR="00000000" w:rsidRPr="00000000">
        <w:rPr>
          <w:rFonts w:ascii="Helvetica Neue Light" w:cs="Helvetica Neue Light" w:eastAsia="Helvetica Neue Light" w:hAnsi="Helvetica Neue Light"/>
          <w:rtl w:val="0"/>
        </w:rPr>
        <w:t xml:space="preserve">DIY Democracy</w:t>
      </w:r>
      <w:commentRangeEnd w:id="27"/>
      <w:r w:rsidDel="00000000" w:rsidR="00000000" w:rsidRPr="00000000">
        <w:commentReference w:id="27"/>
      </w:r>
      <w:r w:rsidDel="00000000" w:rsidR="00000000" w:rsidRPr="00000000">
        <w:rPr>
          <w:rFonts w:ascii="Helvetica Neue Light" w:cs="Helvetica Neue Light" w:eastAsia="Helvetica Neue Light" w:hAnsi="Helvetica Neue Light"/>
          <w:rtl w:val="0"/>
        </w:rPr>
        <w:t xml:space="preserve"> the skills one learns from building and being involved into the process of a small infrastructure makes an installation or an infrastructure more resilient to changes. Because one understands the process of building it, repairing becomes easy. This leads to less resources being wasted and a longer life span. On the other hand it is also interesting how identity can be expressed </w:t>
      </w:r>
      <w:del w:author="Sandro Beti" w:id="39" w:date="2023-05-05T10:07:42Z">
        <w:r w:rsidDel="00000000" w:rsidR="00000000" w:rsidRPr="00000000">
          <w:rPr>
            <w:rFonts w:ascii="Helvetica Neue Light" w:cs="Helvetica Neue Light" w:eastAsia="Helvetica Neue Light" w:hAnsi="Helvetica Neue Light"/>
            <w:rtl w:val="0"/>
          </w:rPr>
          <w:delText xml:space="preserve">even </w:delText>
        </w:r>
      </w:del>
      <w:r w:rsidDel="00000000" w:rsidR="00000000" w:rsidRPr="00000000">
        <w:rPr>
          <w:rFonts w:ascii="Helvetica Neue Light" w:cs="Helvetica Neue Light" w:eastAsia="Helvetica Neue Light" w:hAnsi="Helvetica Neue Light"/>
          <w:rtl w:val="0"/>
        </w:rPr>
        <w:t xml:space="preserve">with something that has been composed by oneself. Having an active part in painting or the goal of usage makes the responsibility issues of common goods less worse. Another design principle this project embraces is the one of decentralised manufacturing and management. This leads to less transportation ways and a better distribution of both power and manufacturing. </w:t>
      </w:r>
      <w:del w:author="Sandro Beti" w:id="40" w:date="2023-05-05T10:07:59Z">
        <w:r w:rsidDel="00000000" w:rsidR="00000000" w:rsidRPr="00000000">
          <w:rPr>
            <w:rFonts w:ascii="Helvetica Neue Light" w:cs="Helvetica Neue Light" w:eastAsia="Helvetica Neue Light" w:hAnsi="Helvetica Neue Light"/>
            <w:rtl w:val="0"/>
          </w:rPr>
          <w:delText xml:space="preserve">We also hope to have this aspect in our project and we will have to look more into the crafting tools that are necessary to have the possibility to build something like that.</w:delText>
        </w:r>
        <w:r w:rsidDel="00000000" w:rsidR="00000000" w:rsidRPr="00000000">
          <w:rPr>
            <w:rtl w:val="0"/>
          </w:rPr>
        </w:r>
      </w:del>
    </w:p>
    <w:p w:rsidR="00000000" w:rsidDel="00000000" w:rsidP="00000000" w:rsidRDefault="00000000" w:rsidRPr="00000000" w14:paraId="0000013A">
      <w:pPr>
        <w:rPr/>
        <w:pPrChange w:author="Sandro Beti" w:id="0" w:date="2023-05-05T10:07:59Z">
          <w:pPr>
            <w:pStyle w:val="Heading5"/>
          </w:pPr>
        </w:pPrChange>
      </w:pPr>
      <w:bookmarkStart w:colFirst="0" w:colLast="0" w:name="_isukzsaxwahf" w:id="42"/>
      <w:bookmarkEnd w:id="42"/>
      <w:r w:rsidDel="00000000" w:rsidR="00000000" w:rsidRPr="00000000">
        <w:rPr>
          <w:rtl w:val="0"/>
        </w:rPr>
        <w:t xml:space="preserve">2.2.6 Decidim</w:t>
      </w:r>
      <w:r w:rsidDel="00000000" w:rsidR="00000000" w:rsidRPr="00000000">
        <w:rPr>
          <w:rtl w:val="0"/>
        </w:rPr>
      </w:r>
    </w:p>
    <w:p w:rsidR="00000000" w:rsidDel="00000000" w:rsidP="00000000" w:rsidRDefault="00000000" w:rsidRPr="00000000" w14:paraId="0000013B">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Decidim is a tool for democratic processes and is heavily used in Barcelona as in other cities. The goal is to let as many people be a part of public decisions as possible and thus make every process more democratic. It is an easy to use tool and is a good example how digital applications can help make decisions in a bigger community. Trying out mini projects with decidim can also help gain a feeling of what‘s needed and wanted in a community. (...)</w:t>
      </w:r>
      <w:ins w:author="Sandro Beti" w:id="42" w:date="2023-05-05T10:09:16Z">
        <w:r w:rsidDel="00000000" w:rsidR="00000000" w:rsidRPr="00000000">
          <w:rPr>
            <w:rFonts w:ascii="Helvetica Neue Light" w:cs="Helvetica Neue Light" w:eastAsia="Helvetica Neue Light" w:hAnsi="Helvetica Neue Light"/>
            <w:rtl w:val="0"/>
          </w:rPr>
          <w:t xml:space="preserve"> MORE</w:t>
        </w:r>
      </w:ins>
      <w:r w:rsidDel="00000000" w:rsidR="00000000" w:rsidRPr="00000000">
        <w:rPr>
          <w:rtl w:val="0"/>
        </w:rPr>
      </w:r>
    </w:p>
    <w:p w:rsidR="00000000" w:rsidDel="00000000" w:rsidP="00000000" w:rsidRDefault="00000000" w:rsidRPr="00000000" w14:paraId="0000013C">
      <w:pPr>
        <w:pStyle w:val="Heading5"/>
        <w:rPr/>
      </w:pPr>
      <w:bookmarkStart w:colFirst="0" w:colLast="0" w:name="_wo4hrdwv3mf" w:id="43"/>
      <w:bookmarkEnd w:id="43"/>
      <w:r w:rsidDel="00000000" w:rsidR="00000000" w:rsidRPr="00000000">
        <w:rPr>
          <w:rtl w:val="0"/>
        </w:rPr>
        <w:t xml:space="preserve">2.2.7 Quartieridee Wipkingen</w:t>
      </w:r>
      <w:r w:rsidDel="00000000" w:rsidR="00000000" w:rsidRPr="00000000">
        <w:rPr>
          <w:rtl w:val="0"/>
        </w:rPr>
      </w:r>
    </w:p>
    <w:p w:rsidR="00000000" w:rsidDel="00000000" w:rsidP="00000000" w:rsidRDefault="00000000" w:rsidRPr="00000000" w14:paraId="0000013D">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Quartieridee Wipkingen is a project that has been situated in Zurich in the district of Wipkingen. The project was realised in 2020/2021 and was a collaboration between the urban equipe the Quartierverein Wipkingen and the city of Zurich. The idea was to have a participative budget to realise ideas that have been submitted by residents. After the submitting phase each resident could vote on their favourite ideas on a digital platform. It was the first attempt on realising a participative budget in Zurich and the main goal was to find out how valuable the submitted ideas are but also which methods work best to include as many people as possible. What is interesting about the project is, that it wasn’t necessarily all about the budget that is at stake but more how one can discuss ideas in a neighbourhood and how these are gaining acceptance. The main objective we observed when talking with the urban equipe and when reading the reports was that there was a very big work input from the side of the project initiators and that the processes behind submitting and voting to then later being realised took a very long time. Another thing we observed was that it was very important to have an offline presence in the neighbourhood and that people could exchange and discuss because there was a meeting point created. The long term effect is something we couldn’t really measure within this project. As also described during our research, meeting points that include activities such as skateparks, Pétanque fields or book coffees really help to get an exchange and are way better to connect than simple parks or infrastructure. The infrastructure that has been provided though may not always act as a long term social place. Another aspect we liked though was how the discussions revolved mainly around ideas and simply by having an idea it enabled people to have a common goal that can maybe also be achieved without the funding.</w:t>
      </w:r>
    </w:p>
    <w:p w:rsidR="00000000" w:rsidDel="00000000" w:rsidP="00000000" w:rsidRDefault="00000000" w:rsidRPr="00000000" w14:paraId="0000013E">
      <w:pPr>
        <w:pStyle w:val="Heading5"/>
        <w:rPr/>
      </w:pPr>
      <w:bookmarkStart w:colFirst="0" w:colLast="0" w:name="_i2aluxx89xr0" w:id="44"/>
      <w:bookmarkEnd w:id="44"/>
      <w:r w:rsidDel="00000000" w:rsidR="00000000" w:rsidRPr="00000000">
        <w:rPr>
          <w:rtl w:val="0"/>
        </w:rPr>
        <w:t xml:space="preserve">2.2.8 Bikeable</w:t>
      </w:r>
    </w:p>
    <w:p w:rsidR="00000000" w:rsidDel="00000000" w:rsidP="00000000" w:rsidRDefault="00000000" w:rsidRPr="00000000" w14:paraId="0000013F">
      <w:pPr>
        <w:rPr/>
      </w:pPr>
      <w:r w:rsidDel="00000000" w:rsidR="00000000" w:rsidRPr="00000000">
        <w:rPr>
          <w:rtl w:val="0"/>
        </w:rPr>
        <w:t xml:space="preserve">Bikeable is an online platform that allows registered users to post issues and discuss possible solutions regarding bike infrastructure in public space. Users have to register and can use a map with needles or a feed to explore problematic or fixed streets that others have documented. They can up- or downvote the posts to express approval or dissatisfaction with a spot or issue. In the comment section, an active discussion about possible solutions for the spots is taking place, with the Zurich civil engineering office seemingly taking part in the discussions and commenting on their awareness of and progress in tackling the issues. It is included here as an example for a project that connects physic</w:t>
      </w:r>
      <w:commentRangeStart w:id="28"/>
      <w:r w:rsidDel="00000000" w:rsidR="00000000" w:rsidRPr="00000000">
        <w:rPr>
          <w:rtl w:val="0"/>
        </w:rPr>
        <w:t xml:space="preserve">al space with a digital representation, enables a discussion about its form and organises a community around an activity to which it serves as strong voice and mediating platform to other, more influential players in the system to be improved.</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143">
      <w:pPr>
        <w:rPr>
          <w:rFonts w:ascii="Helvetica Neue Light" w:cs="Helvetica Neue Light" w:eastAsia="Helvetica Neue Light" w:hAnsi="Helvetica Neue Light"/>
        </w:rPr>
      </w:pPr>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2"/>
        <w:rPr/>
      </w:pPr>
      <w:bookmarkStart w:colFirst="0" w:colLast="0" w:name="_552qeibvf09m" w:id="45"/>
      <w:bookmarkEnd w:id="45"/>
      <w:r w:rsidDel="00000000" w:rsidR="00000000" w:rsidRPr="00000000">
        <w:rPr>
          <w:rtl w:val="0"/>
        </w:rPr>
        <w:t xml:space="preserve">2.3 Field Research</w:t>
      </w:r>
    </w:p>
    <w:p w:rsidR="00000000" w:rsidDel="00000000" w:rsidP="00000000" w:rsidRDefault="00000000" w:rsidRPr="00000000" w14:paraId="00000145">
      <w:pPr>
        <w:rPr/>
      </w:pPr>
      <w:r w:rsidDel="00000000" w:rsidR="00000000" w:rsidRPr="00000000">
        <w:rPr>
          <w:rtl w:val="0"/>
        </w:rPr>
        <w:t xml:space="preserve">With our working strategy consisting mainly of “</w:t>
      </w:r>
      <w:commentRangeStart w:id="29"/>
      <w:r w:rsidDel="00000000" w:rsidR="00000000" w:rsidRPr="00000000">
        <w:rPr>
          <w:rtl w:val="0"/>
        </w:rPr>
        <w:t xml:space="preserve">researching through prototyping</w:t>
      </w:r>
      <w:commentRangeEnd w:id="29"/>
      <w:r w:rsidDel="00000000" w:rsidR="00000000" w:rsidRPr="00000000">
        <w:commentReference w:id="29"/>
      </w:r>
      <w:r w:rsidDel="00000000" w:rsidR="00000000" w:rsidRPr="00000000">
        <w:rPr>
          <w:rtl w:val="0"/>
        </w:rPr>
        <w:t xml:space="preserve">”, </w:t>
      </w:r>
      <w:commentRangeStart w:id="30"/>
      <w:r w:rsidDel="00000000" w:rsidR="00000000" w:rsidRPr="00000000">
        <w:rPr>
          <w:rtl w:val="0"/>
        </w:rPr>
        <w:t xml:space="preserve">our concept is subject to iteration</w:t>
      </w:r>
      <w:commentRangeEnd w:id="30"/>
      <w:r w:rsidDel="00000000" w:rsidR="00000000" w:rsidRPr="00000000">
        <w:commentReference w:id="30"/>
      </w:r>
      <w:r w:rsidDel="00000000" w:rsidR="00000000" w:rsidRPr="00000000">
        <w:rPr>
          <w:rtl w:val="0"/>
        </w:rPr>
        <w:t xml:space="preserve">, influenced by needs and learnings that we discover through our journey.</w:t>
      </w:r>
    </w:p>
    <w:p w:rsidR="00000000" w:rsidDel="00000000" w:rsidP="00000000" w:rsidRDefault="00000000" w:rsidRPr="00000000" w14:paraId="00000146">
      <w:pPr>
        <w:rPr/>
      </w:pPr>
      <w:r w:rsidDel="00000000" w:rsidR="00000000" w:rsidRPr="00000000">
        <w:rPr>
          <w:rtl w:val="0"/>
        </w:rPr>
        <w:t xml:space="preserve">By prototyping together with actors in the field of street development, such as The “Tiefbauamt” as official institution, the “Urban Equipe” as Activists for self-empowered Initiatives, and residents as main users, we aim to gain practical knowledge on their decision-making, processes and visions. As described in our current concept, we have several questions that need to be investigated through further prototyping. </w:t>
      </w:r>
      <w:commentRangeStart w:id="31"/>
      <w:r w:rsidDel="00000000" w:rsidR="00000000" w:rsidRPr="00000000">
        <w:rPr>
          <w:rtl w:val="0"/>
        </w:rPr>
        <w:t xml:space="preserve">The most pressing question probably was: Is there a need for intervention? / Do people reaffirm or relate to the issues we want to tackle with our </w:t>
      </w:r>
      <w:commentRangeEnd w:id="31"/>
      <w:r w:rsidDel="00000000" w:rsidR="00000000" w:rsidRPr="00000000">
        <w:commentReference w:id="31"/>
      </w:r>
      <w:commentRangeStart w:id="32"/>
      <w:r w:rsidDel="00000000" w:rsidR="00000000" w:rsidRPr="00000000">
        <w:rPr>
          <w:rtl w:val="0"/>
        </w:rPr>
        <w:t xml:space="preserve">project? </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47">
      <w:pPr>
        <w:pStyle w:val="Heading5"/>
        <w:rPr/>
      </w:pPr>
      <w:bookmarkStart w:colFirst="0" w:colLast="0" w:name="_edu9pser0um2" w:id="46"/>
      <w:bookmarkEnd w:id="46"/>
      <w:commentRangeStart w:id="33"/>
      <w:r w:rsidDel="00000000" w:rsidR="00000000" w:rsidRPr="00000000">
        <w:rPr>
          <w:rtl w:val="0"/>
        </w:rPr>
        <w:t xml:space="preserve">2.3.1 Concept Validation</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To answer that question, we developed a prototype to gather opinions from people on the street. Embedded into our first prototype of the “Idea Café” this was a framework that aimed at discussing and validating our concept through confrontation with people of diverse age, origin, life circumstances and modes of mobility. Passing people were offered one coffee in exchange for one idea of possible change for the street we were located in. Through these ideas, we aimed to create a discourse with each other. Explaining this exchange of goods always led to the same question: “But what do we pay with?” And: “Really, just an idea? But for what exactly?” As soon as they had our idea-card in their hands, the participants began to realise that ideation and this kind of “creativity on demand” is not as easy of a currency as imagined at first hand. We, on the other hand, did not yet have a “streamlined” answer to their l</w:t>
      </w:r>
      <w:commentRangeStart w:id="34"/>
      <w:commentRangeStart w:id="35"/>
      <w:commentRangeStart w:id="36"/>
      <w:r w:rsidDel="00000000" w:rsidR="00000000" w:rsidRPr="00000000">
        <w:rPr>
          <w:rtl w:val="0"/>
        </w:rPr>
        <w:t xml:space="preserve">ast question</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t xml:space="preserve">. “Ideas for a more liveable street”, “Imagine a street without cars, what would you do?”, “Ideas for a more public street” were a few of our answers. The usual dialogue unfolded around our vision for a more liveable street with less space for car parking and more space to meet. We tried to not discuss the banning and / or necessity for cars, instead trying to bring people to contemplate a “what if-scenario”, where the logistical problem of parking spaces for cars has been solved in another way than to occupy half our streets.</w:t>
      </w:r>
    </w:p>
    <w:p w:rsidR="00000000" w:rsidDel="00000000" w:rsidP="00000000" w:rsidRDefault="00000000" w:rsidRPr="00000000" w14:paraId="00000149">
      <w:pPr>
        <w:rPr/>
      </w:pPr>
      <w:r w:rsidDel="00000000" w:rsidR="00000000" w:rsidRPr="00000000">
        <w:rPr>
          <w:rtl w:val="0"/>
        </w:rPr>
        <w:t xml:space="preserve">One phenomena we quickly discovered was the “hyper-locality” of the Ideas. They were all strongly connected to the street our “Kafi” was situated at. Ranging from little proposed interventions to improve safety for pedestrians, to a more green street with more plants and less “sealed surfaces”. </w:t>
      </w:r>
      <w:r w:rsidDel="00000000" w:rsidR="00000000" w:rsidRPr="00000000">
        <w:rPr>
          <w:rtl w:val="0"/>
        </w:rPr>
        <w:t xml:space="preserve">In some instances, the ideas reflected the starting point of our thought process — Occupying space that was strictly destined for cars with self-empowered interventions for more personal space. Having a like-for-like character, that contrasts the unproductive occupation with a productive occupation for more living room.</w:t>
      </w:r>
      <w:r w:rsidDel="00000000" w:rsidR="00000000" w:rsidRPr="00000000">
        <w:rPr>
          <w:rtl w:val="0"/>
        </w:rPr>
        <w:t xml:space="preserve"> The need for a truly public space, as one with the affordance to dwell and therefore participate in a public realm was voiced. Plants, comfortable seating, shielding from traffic and cars, a fountain and generally a more “public” character were listed as the most essential elements to afford the imagined roadside dwelling space.</w:t>
      </w:r>
    </w:p>
    <w:p w:rsidR="00000000" w:rsidDel="00000000" w:rsidP="00000000" w:rsidRDefault="00000000" w:rsidRPr="00000000" w14:paraId="0000014A">
      <w:pPr>
        <w:rPr/>
      </w:pPr>
      <w:r w:rsidDel="00000000" w:rsidR="00000000" w:rsidRPr="00000000">
        <w:rPr>
          <w:rtl w:val="0"/>
        </w:rPr>
        <w:t xml:space="preserve">Inevitably, the discussion of ideas gravitated to the underlying issue of car politics in cities. During our iterations we have yet to encounter a radical car owner that has no other concern than the parking of his vehicle, </w:t>
      </w:r>
      <w:r w:rsidDel="00000000" w:rsidR="00000000" w:rsidRPr="00000000">
        <w:rPr>
          <w:rtl w:val="0"/>
        </w:rPr>
        <w:t xml:space="preserve">but some critical arguments were brought up. </w:t>
      </w:r>
      <w:r w:rsidDel="00000000" w:rsidR="00000000" w:rsidRPr="00000000">
        <w:rPr>
          <w:rtl w:val="0"/>
        </w:rPr>
        <w:t xml:space="preserve">These Critical voices argued that the need for cars is and always will be there. Be it for reasons of convenience such as transport in bad weather, transporting personal goods, insufficient public transport offerings, or for reasons of necessity, such as limited mobility or transport of commercial goods. “You can't just take away people's cars, they are just too comfortable, and everybody is used to them” was one concern. Also outlined was the effect of parking-induced traffic, that emerges from people searching for parking spaces when the offered spaces are not sufficient.</w:t>
      </w:r>
    </w:p>
    <w:p w:rsidR="00000000" w:rsidDel="00000000" w:rsidP="00000000" w:rsidRDefault="00000000" w:rsidRPr="00000000" w14:paraId="0000014B">
      <w:pPr>
        <w:rPr/>
      </w:pPr>
      <w:r w:rsidDel="00000000" w:rsidR="00000000" w:rsidRPr="00000000">
        <w:rPr>
          <w:rtl w:val="0"/>
        </w:rPr>
        <w:t xml:space="preserve">The opponent of said opinion was found in a person stating that nobody in a city needs a car. As the Public Transport in Zürich is on such a high level of development, the solution would be to make car traffic in a city as unattractive as possible, through measures in traffic planning and taxing car use with more expensive parking spaces and road taxes.</w:t>
      </w:r>
    </w:p>
    <w:p w:rsidR="00000000" w:rsidDel="00000000" w:rsidP="00000000" w:rsidRDefault="00000000" w:rsidRPr="00000000" w14:paraId="0000014C">
      <w:pPr>
        <w:rPr/>
      </w:pPr>
      <w:r w:rsidDel="00000000" w:rsidR="00000000" w:rsidRPr="00000000">
        <w:rPr>
          <w:rtl w:val="0"/>
        </w:rPr>
        <w:t xml:space="preserve">A common ground was the agreement with our vision / assumption that streets could serve a more productive use as a true Public space instead of being occupied by unproductive infrastructure and that traffic shouldn't be prioritised within neighbourhood streets.</w:t>
      </w:r>
      <w:r w:rsidDel="00000000" w:rsidR="00000000" w:rsidRPr="00000000">
        <w:rPr>
          <w:rtl w:val="0"/>
        </w:rPr>
      </w:r>
    </w:p>
    <w:p w:rsidR="00000000" w:rsidDel="00000000" w:rsidP="00000000" w:rsidRDefault="00000000" w:rsidRPr="00000000" w14:paraId="0000014D">
      <w:pPr>
        <w:pStyle w:val="Heading5"/>
        <w:rPr/>
      </w:pPr>
      <w:bookmarkStart w:colFirst="0" w:colLast="0" w:name="_sfskepskmtyo" w:id="47"/>
      <w:bookmarkEnd w:id="47"/>
      <w:r w:rsidDel="00000000" w:rsidR="00000000" w:rsidRPr="00000000">
        <w:rPr>
          <w:rtl w:val="0"/>
        </w:rPr>
        <w:t xml:space="preserve">2.3.2 Collecting Data ( from residents and passers)</w:t>
      </w:r>
    </w:p>
    <w:p w:rsidR="00000000" w:rsidDel="00000000" w:rsidP="00000000" w:rsidRDefault="00000000" w:rsidRPr="00000000" w14:paraId="0000014E">
      <w:pPr>
        <w:rPr/>
      </w:pPr>
      <w:r w:rsidDel="00000000" w:rsidR="00000000" w:rsidRPr="00000000">
        <w:rPr>
          <w:rtl w:val="0"/>
        </w:rPr>
        <w:t xml:space="preserve">In the first iteration of the “Park-Kafi” (more detailed description in the prototype chapter), we used the Idea-Card 1 (fig 777) to document the participants' ideas for action on the street. We gave these </w:t>
      </w:r>
      <w:ins w:author="Sandro Beti" w:id="43" w:date="2023-05-05T10:20:12Z">
        <w:r w:rsidDel="00000000" w:rsidR="00000000" w:rsidRPr="00000000">
          <w:rPr>
            <w:rtl w:val="0"/>
          </w:rPr>
          <w:t xml:space="preserve">ideas</w:t>
        </w:r>
      </w:ins>
      <w:del w:author="Sandro Beti" w:id="43" w:date="2023-05-05T10:20:12Z">
        <w:r w:rsidDel="00000000" w:rsidR="00000000" w:rsidRPr="00000000">
          <w:rPr>
            <w:rtl w:val="0"/>
          </w:rPr>
          <w:delText xml:space="preserve">cards</w:delText>
        </w:r>
      </w:del>
      <w:r w:rsidDel="00000000" w:rsidR="00000000" w:rsidRPr="00000000">
        <w:rPr>
          <w:rtl w:val="0"/>
        </w:rPr>
        <w:t xml:space="preserve"> a physical form to afford some value to the </w:t>
      </w:r>
      <w:ins w:author="Sandro Beti" w:id="44" w:date="2023-05-05T10:20:07Z">
        <w:r w:rsidDel="00000000" w:rsidR="00000000" w:rsidRPr="00000000">
          <w:rPr>
            <w:rtl w:val="0"/>
          </w:rPr>
          <w:t xml:space="preserve">effort</w:t>
        </w:r>
      </w:ins>
      <w:del w:author="Sandro Beti" w:id="44" w:date="2023-05-05T10:20:07Z">
        <w:r w:rsidDel="00000000" w:rsidR="00000000" w:rsidRPr="00000000">
          <w:rPr>
            <w:rtl w:val="0"/>
          </w:rPr>
          <w:delText xml:space="preserve">ideas</w:delText>
        </w:r>
      </w:del>
      <w:r w:rsidDel="00000000" w:rsidR="00000000" w:rsidRPr="00000000">
        <w:rPr>
          <w:rtl w:val="0"/>
        </w:rPr>
        <w:t xml:space="preserve"> that the participants exchanged for the coffee. The card asked specifically for the description of an imagined “Re-utilisation” for an existing parking space, be it by writing or sketching. They worked great for documenting the ideas, but seemed to intimidate some people, as writing and sketching about ideas did not feel as easy for them. After assessing the content and systematic of these idea cards, we had several learnings for the next iteration. Along with the aforementioned fixation on sole ideas being decremental in initialising a time-independent discussion, the fixation of the ideas on the parking space itself seemed restricting, as the discussions usually began to include the whole street.</w:t>
      </w:r>
    </w:p>
    <w:p w:rsidR="00000000" w:rsidDel="00000000" w:rsidP="00000000" w:rsidRDefault="00000000" w:rsidRPr="00000000" w14:paraId="0000014F">
      <w:pPr>
        <w:rPr>
          <w:ins w:author="Sandro Beti" w:id="45" w:date="2023-05-02T09:05:50Z"/>
        </w:rPr>
      </w:pPr>
      <w:r w:rsidDel="00000000" w:rsidR="00000000" w:rsidRPr="00000000">
        <w:rPr>
          <w:rtl w:val="0"/>
        </w:rPr>
        <w:t xml:space="preserve">For the second iteration of the “Park-Kafi”, We kept the concept of our Idea-card, but widened the scope to include more surroundings. Furthermore, we wanted to expand the discussion taking place by giving people the ability to react to other people's ideas, and maybe initiate thinking with Questions (see fig 777). In hindsight, the questions asked were too suggestive, and would have profited from inviting more nuanced opinions. </w:t>
      </w:r>
      <w:ins w:author="Sandro Beti" w:id="45" w:date="2023-05-02T09:05:50Z">
        <w:r w:rsidDel="00000000" w:rsidR="00000000" w:rsidRPr="00000000">
          <w:rPr>
            <w:rtl w:val="0"/>
          </w:rPr>
        </w:r>
      </w:ins>
    </w:p>
    <w:p w:rsidR="00000000" w:rsidDel="00000000" w:rsidP="00000000" w:rsidRDefault="00000000" w:rsidRPr="00000000" w14:paraId="00000150">
      <w:pPr>
        <w:rPr>
          <w:rFonts w:ascii="Helvetica Neue" w:cs="Helvetica Neue" w:eastAsia="Helvetica Neue" w:hAnsi="Helvetica Neue"/>
          <w:rPrChange w:author="Sandro Beti" w:id="46" w:date="2023-05-02T09:05:50Z">
            <w:rPr/>
          </w:rPrChange>
        </w:rPr>
      </w:pPr>
      <w:ins w:author="Sandro Beti" w:id="45" w:date="2023-05-02T09:05:50Z">
        <w:r w:rsidDel="00000000" w:rsidR="00000000" w:rsidRPr="00000000">
          <w:rPr>
            <w:rtl w:val="0"/>
          </w:rPr>
          <w:t xml:space="preserve">Austausch über Iden. (time-independent, reactions etc.)</w:t>
        </w:r>
      </w:ins>
      <w:r w:rsidDel="00000000" w:rsidR="00000000" w:rsidRPr="00000000">
        <w:rPr>
          <w:rtl w:val="0"/>
        </w:rPr>
      </w:r>
    </w:p>
    <w:p w:rsidR="00000000" w:rsidDel="00000000" w:rsidP="00000000" w:rsidRDefault="00000000" w:rsidRPr="00000000" w14:paraId="00000151">
      <w:pPr>
        <w:pStyle w:val="Heading5"/>
        <w:rPr/>
      </w:pPr>
      <w:bookmarkStart w:colFirst="0" w:colLast="0" w:name="_poguzx84d11m" w:id="48"/>
      <w:bookmarkEnd w:id="48"/>
      <w:commentRangeStart w:id="37"/>
      <w:r w:rsidDel="00000000" w:rsidR="00000000" w:rsidRPr="00000000">
        <w:rPr>
          <w:rtl w:val="0"/>
        </w:rPr>
        <w:t xml:space="preserve">2.3.3 Learning from existing Projects</w:t>
      </w:r>
    </w:p>
    <w:p w:rsidR="00000000" w:rsidDel="00000000" w:rsidP="00000000" w:rsidRDefault="00000000" w:rsidRPr="00000000" w14:paraId="00000152">
      <w:pPr>
        <w:rPr>
          <w:i w:val="1"/>
        </w:rPr>
      </w:pPr>
      <w:commentRangeEnd w:id="37"/>
      <w:r w:rsidDel="00000000" w:rsidR="00000000" w:rsidRPr="00000000">
        <w:commentReference w:id="37"/>
      </w:r>
      <w:r w:rsidDel="00000000" w:rsidR="00000000" w:rsidRPr="00000000">
        <w:rPr>
          <w:i w:val="1"/>
          <w:rtl w:val="0"/>
        </w:rPr>
        <w:t xml:space="preserve">What is our USP,  how do we differentiate ourselves from existing projects?</w:t>
      </w:r>
    </w:p>
    <w:p w:rsidR="00000000" w:rsidDel="00000000" w:rsidP="00000000" w:rsidRDefault="00000000" w:rsidRPr="00000000" w14:paraId="00000153">
      <w:pPr>
        <w:rPr/>
      </w:pPr>
      <w:r w:rsidDel="00000000" w:rsidR="00000000" w:rsidRPr="00000000">
        <w:rPr>
          <w:rtl w:val="0"/>
        </w:rPr>
        <w:t xml:space="preserve">When looking at existing projects in the realm of reshaping streets, many of the co-design processes were documented poorly. This was especially the case with projects in cooperation or initiation by institutions. We tried to contact the “Tiefbauamt Stadt Zürich” to ask them questions that we were not able to answer by reading through their Website, but their answer simply was that they were not willing to allocate resources for ba-thesis inquiries. After more searching, we were able to find the contact details of a person in charge of the “Brings ufd Strass” Project. We sent them a catalogue of questions regarding the project, and to our surprise, we got an extensive answer to all of them.</w:t>
      </w:r>
    </w:p>
    <w:p w:rsidR="00000000" w:rsidDel="00000000" w:rsidP="00000000" w:rsidRDefault="00000000" w:rsidRPr="00000000" w14:paraId="00000154">
      <w:pPr>
        <w:rPr/>
      </w:pPr>
      <w:r w:rsidDel="00000000" w:rsidR="00000000" w:rsidRPr="00000000">
        <w:rPr>
          <w:i w:val="1"/>
          <w:rtl w:val="0"/>
        </w:rPr>
        <w:t xml:space="preserve">How and according to what criteria are sites selected?</w:t>
      </w:r>
      <w:r w:rsidDel="00000000" w:rsidR="00000000" w:rsidRPr="00000000">
        <w:rPr>
          <w:rtl w:val="0"/>
        </w:rPr>
        <w:br w:type="textWrapping"/>
        <w:t xml:space="preserve">Possible streets for organising the event are selected based on proposals from the residents. The proposed locations must meet the necessary traffic and urban planning requirements, which are refined and adapted based on the experience gained. E.g. low traffic volume, no rescue axis or public transport axis, no construction sites during implementation.</w:t>
      </w:r>
    </w:p>
    <w:p w:rsidR="00000000" w:rsidDel="00000000" w:rsidP="00000000" w:rsidRDefault="00000000" w:rsidRPr="00000000" w14:paraId="00000155">
      <w:pPr>
        <w:rPr/>
      </w:pPr>
      <w:r w:rsidDel="00000000" w:rsidR="00000000" w:rsidRPr="00000000">
        <w:rPr>
          <w:i w:val="1"/>
          <w:rtl w:val="0"/>
        </w:rPr>
        <w:t xml:space="preserve">How are ideas for the provided infrastructure collected?</w:t>
      </w:r>
      <w:r w:rsidDel="00000000" w:rsidR="00000000" w:rsidRPr="00000000">
        <w:rPr>
          <w:rtl w:val="0"/>
        </w:rPr>
        <w:br w:type="textWrapping"/>
        <w:t xml:space="preserve">In its first iterations a planning office proposed a furniture concept. In the following years, a design concept for the streets was developed in the course of various participatory events and based on feedback from the neighbourhood residents. The furnishing strongly depends on the location, which was also supplemented by some residents' initiative.</w:t>
      </w:r>
    </w:p>
    <w:p w:rsidR="00000000" w:rsidDel="00000000" w:rsidP="00000000" w:rsidRDefault="00000000" w:rsidRPr="00000000" w14:paraId="00000156">
      <w:pPr>
        <w:rPr/>
      </w:pPr>
      <w:r w:rsidDel="00000000" w:rsidR="00000000" w:rsidRPr="00000000">
        <w:rPr>
          <w:i w:val="1"/>
          <w:rtl w:val="0"/>
        </w:rPr>
        <w:t xml:space="preserve">What data was collected? How was it collected / evaluated?</w:t>
      </w:r>
      <w:r w:rsidDel="00000000" w:rsidR="00000000" w:rsidRPr="00000000">
        <w:rPr>
          <w:rtl w:val="0"/>
        </w:rPr>
        <w:br w:type="textWrapping"/>
        <w:t xml:space="preserve">During the temporary redesign, spatial observations as well as interviews with users were conducted. These show which are the user group, which activities are most frequent and when the street was most used. Polling devices were also placed on the perimeter. Here it is asked whether the users like the redesign or whether they would like to see it repeated. This data will be automatically analysed.</w:t>
      </w:r>
    </w:p>
    <w:p w:rsidR="00000000" w:rsidDel="00000000" w:rsidP="00000000" w:rsidRDefault="00000000" w:rsidRPr="00000000" w14:paraId="00000157">
      <w:pPr>
        <w:rPr/>
      </w:pPr>
      <w:r w:rsidDel="00000000" w:rsidR="00000000" w:rsidRPr="00000000">
        <w:rPr>
          <w:i w:val="1"/>
          <w:rtl w:val="0"/>
        </w:rPr>
        <w:t xml:space="preserve">How does the participation process look like? Are there future iterations planned?</w:t>
      </w:r>
      <w:r w:rsidDel="00000000" w:rsidR="00000000" w:rsidRPr="00000000">
        <w:rPr>
          <w:rtl w:val="0"/>
        </w:rPr>
        <w:br w:type="textWrapping"/>
        <w:t xml:space="preserve">Since 2022, there has been a dialogue with the dialogue group (residents, the neighbourhood and trade association) of the Ankerstrasse area for an implementation of "Brings uf d'Strass!".</w:t>
        <w:br w:type="textWrapping"/>
        <w:t xml:space="preserve">The inclusion of the neighbourhood population will be further promoted. The dialogue group will be expanded and the implementation will be concretized in cooperation with the residents.</w:t>
      </w:r>
    </w:p>
    <w:p w:rsidR="00000000" w:rsidDel="00000000" w:rsidP="00000000" w:rsidRDefault="00000000" w:rsidRPr="00000000" w14:paraId="00000158">
      <w:pPr>
        <w:rPr>
          <w:ins w:author="Sandro Beti" w:id="47" w:date="2023-05-05T10:25:18Z"/>
          <w:rFonts w:ascii="Helvetica Neue" w:cs="Helvetica Neue" w:eastAsia="Helvetica Neue" w:hAnsi="Helvetica Neue"/>
        </w:rPr>
      </w:pPr>
      <w:r w:rsidDel="00000000" w:rsidR="00000000" w:rsidRPr="00000000">
        <w:rPr>
          <w:rtl w:val="0"/>
        </w:rPr>
        <w:t xml:space="preserve">Along with their answers, we got an invitation to participate in the ongoing co-design process for further iterations. </w:t>
      </w:r>
      <w:r w:rsidDel="00000000" w:rsidR="00000000" w:rsidRPr="00000000">
        <w:rPr>
          <w:rFonts w:ascii="Helvetica Neue" w:cs="Helvetica Neue" w:eastAsia="Helvetica Neue" w:hAnsi="Helvetica Neue"/>
          <w:rtl w:val="0"/>
        </w:rPr>
        <w:t xml:space="preserve">What we really liked about their approach is the feasibility and professional infrastructure that they have equipped the streets with. This is also a point of criticism though as it needs financial resources and a lot of logistics to get the street up to a point where the project is working. Furthermore it is also very interesting to see how a lot of voices against the project have been raised. With the scale and the financial resources it poses a big target for criticism. The municipal character is also playing a role as it is tax money that is being used to finance the project. What’s interesting to observe in this context is that there was almost no media representation of the opinions of the residents. It was rather a collection of many politicians who did not live in this neighbourhood that have been portrayed.</w:t>
      </w:r>
      <w:ins w:author="Sandro Beti" w:id="47" w:date="2023-05-05T10:25:18Z">
        <w:r w:rsidDel="00000000" w:rsidR="00000000" w:rsidRPr="00000000">
          <w:rPr>
            <w:rtl w:val="0"/>
          </w:rPr>
        </w:r>
      </w:ins>
    </w:p>
    <w:p w:rsidR="00000000" w:rsidDel="00000000" w:rsidP="00000000" w:rsidRDefault="00000000" w:rsidRPr="00000000" w14:paraId="00000159">
      <w:pPr>
        <w:rPr>
          <w:rFonts w:ascii="Helvetica Neue" w:cs="Helvetica Neue" w:eastAsia="Helvetica Neue" w:hAnsi="Helvetica Neue"/>
        </w:rPr>
      </w:pPr>
      <w:ins w:author="Sandro Beti" w:id="47" w:date="2023-05-05T10:25:18Z">
        <w:r w:rsidDel="00000000" w:rsidR="00000000" w:rsidRPr="00000000">
          <w:rPr>
            <w:rFonts w:ascii="Helvetica Neue" w:cs="Helvetica Neue" w:eastAsia="Helvetica Neue" w:hAnsi="Helvetica Neue"/>
            <w:rtl w:val="0"/>
          </w:rPr>
          <w:t xml:space="preserve"> Was ist der Unterschied?</w:t>
        </w:r>
      </w:ins>
      <w:r w:rsidDel="00000000" w:rsidR="00000000" w:rsidRPr="00000000">
        <w:rPr>
          <w:rtl w:val="0"/>
        </w:rPr>
      </w:r>
    </w:p>
    <w:p w:rsidR="00000000" w:rsidDel="00000000" w:rsidP="00000000" w:rsidRDefault="00000000" w:rsidRPr="00000000" w14:paraId="0000015A">
      <w:pPr>
        <w:pStyle w:val="Heading5"/>
        <w:rPr/>
      </w:pPr>
      <w:bookmarkStart w:colFirst="0" w:colLast="0" w:name="_nrbu7p6w3rxt" w:id="49"/>
      <w:bookmarkEnd w:id="49"/>
      <w:r w:rsidDel="00000000" w:rsidR="00000000" w:rsidRPr="00000000">
        <w:rPr>
          <w:rtl w:val="0"/>
        </w:rPr>
        <w:t xml:space="preserve">2.3.4 Findings and next steps</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This section aims to answer some questions and outline our Heading and Vision for our proceedings.</w:t>
      </w:r>
    </w:p>
    <w:p w:rsidR="00000000" w:rsidDel="00000000" w:rsidP="00000000" w:rsidRDefault="00000000" w:rsidRPr="00000000" w14:paraId="0000015C">
      <w:pPr>
        <w:rPr/>
      </w:pPr>
      <w:r w:rsidDel="00000000" w:rsidR="00000000" w:rsidRPr="00000000">
        <w:rPr>
          <w:rtl w:val="0"/>
        </w:rPr>
        <w:t xml:space="preserve">Within our research and also our user studies we realised that a lot of the projects that have been realised have been approached from a very big scope. Often there were whole neighbourhoods being rebuilt and trafficways have been directed. Even when looking at neighbourhood specific projects we think that the actions that have been taken were often too big to understand. The topics that were discussed were often on a very abstract level and have been thought of as finished projects once they were being built. We realised that discussions were always best, when we started with a specific idea that people could imagine. Later the discussions often revolved around different “bigger” topics such as traffic dynamics and ownership debates of the street. To dive into this discussion directly however has never really worked. With always providing an action whilst intervening in the streets this helps us to also always generate an idea and a “thing” to talk about.</w:t>
      </w:r>
    </w:p>
    <w:p w:rsidR="00000000" w:rsidDel="00000000" w:rsidP="00000000" w:rsidRDefault="00000000" w:rsidRPr="00000000" w14:paraId="0000015D">
      <w:pPr>
        <w:rPr/>
      </w:pPr>
      <w:r w:rsidDel="00000000" w:rsidR="00000000" w:rsidRPr="00000000">
        <w:rPr>
          <w:rtl w:val="0"/>
        </w:rPr>
        <w:t xml:space="preserve">A lot of projects that we found interesting have been built in a collaborative way. The collaboration though only happened in the first phase of the projects, where the topic of what to build has been discussed. This led to a different building process than one that was purely handled by the civil engineering office. When finished it lacked the possibility for residents to interact and change the space. This led to an impersonal space that was provided by the city and was not thought of as personal or communal space. Generally speaking we think that identity and accountability are big factors regarding resilient neighbourhoods. We often see this in cooperatives where decision making and building are going hand in hand. The way that a lot of the people see streets today however are from a very numb and inactive way. This is also caused by the fact that streets are designated to traffic and not humans. We hope to contribute to this discussion by looking more on the aspect of how public spaces can be changed in a self-initiated way. This way we hope to not only make a neighbourhood more resilient but also to connect people in a manner that is of interest for everyone. We also realised that people have a different feeling of ownership when it comes to the space that is right in front of their house. This active involvement is something we also hope to incorporate in later prototypes.</w:t>
      </w:r>
    </w:p>
    <w:p w:rsidR="00000000" w:rsidDel="00000000" w:rsidP="00000000" w:rsidRDefault="00000000" w:rsidRPr="00000000" w14:paraId="0000015E">
      <w:pPr>
        <w:spacing w:after="0" w:lineRule="auto"/>
        <w:ind w:firstLine="420"/>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The idea revolves around a meeting space and its necessary Infrastructure. When looking at existing GZs, they are always bound to knowledge and connection to some people that are already involved in the group. Their location in conventional housing, gives them a non-inviting appearance, and all Action connected to them will be associated with and depending on their Identity.</w:t>
      </w:r>
    </w:p>
    <w:p w:rsidR="00000000" w:rsidDel="00000000" w:rsidP="00000000" w:rsidRDefault="00000000" w:rsidRPr="00000000" w14:paraId="00000160">
      <w:pPr>
        <w:rPr/>
      </w:pPr>
      <w:r w:rsidDel="00000000" w:rsidR="00000000" w:rsidRPr="00000000">
        <w:rPr>
          <w:rtl w:val="0"/>
        </w:rPr>
        <w:t xml:space="preserve">When looking at existing projects to reshape streets, they lack the possibility of spontaneous interaction and creation, because their character is, through the long and bureaucratic planning and realisation process, inflexible. The more they are realised, the more static they become. They do not inspire participation in creation and empowered action.</w:t>
      </w:r>
    </w:p>
    <w:p w:rsidR="00000000" w:rsidDel="00000000" w:rsidP="00000000" w:rsidRDefault="00000000" w:rsidRPr="00000000" w14:paraId="00000161">
      <w:pPr>
        <w:rPr/>
      </w:pPr>
      <w:r w:rsidDel="00000000" w:rsidR="00000000" w:rsidRPr="00000000">
        <w:rPr>
          <w:rtl w:val="0"/>
        </w:rPr>
        <w:t xml:space="preserve">We aim to solve these problems by providing a toolkit as a platform for flexible, independent and motivating action on the street. Through providing expandable shelter, this toolkit allows for weather-independent dwelling. By providing flexible furniture and infrastructure it enables the temporary reuse of the road surface for communal activities. To initialise open use and create a community around the “toolbox” start the project with several different events on regular bases that aim to connect people from the neighbourhood and inspire them to participate with their own ideas for events.</w:t>
      </w:r>
    </w:p>
    <w:p w:rsidR="00000000" w:rsidDel="00000000" w:rsidP="00000000" w:rsidRDefault="00000000" w:rsidRPr="00000000" w14:paraId="00000162">
      <w:pPr>
        <w:rPr>
          <w:del w:author="Omen. B." w:id="48" w:date="2023-05-05T10:27:27Z"/>
          <w:i w:val="1"/>
        </w:rPr>
      </w:pPr>
      <w:commentRangeStart w:id="38"/>
      <w:r w:rsidDel="00000000" w:rsidR="00000000" w:rsidRPr="00000000">
        <w:rPr>
          <w:i w:val="1"/>
          <w:rtl w:val="0"/>
        </w:rPr>
        <w:t xml:space="preserve">What do we prototype next? / next steps? There are three fields to prototype / evaluate: </w:t>
      </w:r>
      <w:commentRangeEnd w:id="38"/>
      <w:r w:rsidDel="00000000" w:rsidR="00000000" w:rsidRPr="00000000">
        <w:commentReference w:id="38"/>
      </w:r>
      <w:r w:rsidDel="00000000" w:rsidR="00000000" w:rsidRPr="00000000">
        <w:rPr>
          <w:i w:val="1"/>
          <w:rtl w:val="0"/>
        </w:rPr>
        <w:br w:type="textWrapping"/>
        <w:br w:type="textWrapping"/>
      </w:r>
      <w:del w:author="Omen. B." w:id="48" w:date="2023-05-05T10:27:27Z">
        <w:r w:rsidDel="00000000" w:rsidR="00000000" w:rsidRPr="00000000">
          <w:rPr>
            <w:i w:val="1"/>
            <w:rtl w:val="0"/>
          </w:rPr>
          <w:delText xml:space="preserve">The scope of Invitation / Community-building / Events How do the events / community building work? How can we initialise and motivate a community around events? </w:delText>
          <w:br w:type="textWrapping"/>
          <w:delText xml:space="preserve">Prototype with events to bring together people, motivate them to share their skills / organise their own events. How do we invite people? Velowerkstatt? Lisme? Fermentation X future foods? Look at 100 ideas again </w:delText>
          <w:br w:type="textWrapping"/>
          <w:br w:type="textWrapping"/>
          <w:delText xml:space="preserve">The Principles of the Toolbox / Integration / Sheltering the action How mobile is it? Does it expand? What about shelter? How is the infrastructure managed or cared for? What do the building / identity aesthetics look like? How is it communicating the invitation? Prototype moving vs static infrastructure. </w:delText>
        </w:r>
      </w:del>
    </w:p>
    <w:p w:rsidR="00000000" w:rsidDel="00000000" w:rsidP="00000000" w:rsidRDefault="00000000" w:rsidRPr="00000000" w14:paraId="00000163">
      <w:pPr>
        <w:rPr/>
      </w:pPr>
      <w:del w:author="Omen. B." w:id="48" w:date="2023-05-05T10:27:27Z">
        <w:r w:rsidDel="00000000" w:rsidR="00000000" w:rsidRPr="00000000">
          <w:rPr>
            <w:i w:val="1"/>
            <w:rtl w:val="0"/>
          </w:rPr>
          <w:delText xml:space="preserve">The components / tools contained in the toolbox. How flexible / valuable / expandable are they? What components are needed / wished for? How can discussions / ideas be documented / discussed in a time-independent fashion? Are we the only ones to open and use the toolbox?</w:delText>
        </w:r>
      </w:del>
      <w:r w:rsidDel="00000000" w:rsidR="00000000" w:rsidRPr="00000000">
        <w:rPr>
          <w:rtl w:val="0"/>
        </w:rPr>
      </w:r>
    </w:p>
    <w:p w:rsidR="00000000" w:rsidDel="00000000" w:rsidP="00000000" w:rsidRDefault="00000000" w:rsidRPr="00000000" w14:paraId="00000164">
      <w:pPr>
        <w:pStyle w:val="Heading1"/>
        <w:spacing w:before="500" w:lineRule="auto"/>
        <w:rPr>
          <w:i w:val="1"/>
          <w:u w:val="none"/>
        </w:rPr>
      </w:pPr>
      <w:bookmarkStart w:colFirst="0" w:colLast="0" w:name="_k0u9horwlzu5" w:id="50"/>
      <w:bookmarkEnd w:id="50"/>
      <w:r w:rsidDel="00000000" w:rsidR="00000000" w:rsidRPr="00000000">
        <w:rPr>
          <w:rtl w:val="0"/>
        </w:rPr>
        <w:t xml:space="preserve">3. Project Development</w:t>
      </w:r>
      <w:r w:rsidDel="00000000" w:rsidR="00000000" w:rsidRPr="00000000">
        <w:rPr>
          <w:rtl w:val="0"/>
        </w:rPr>
      </w:r>
    </w:p>
    <w:p w:rsidR="00000000" w:rsidDel="00000000" w:rsidP="00000000" w:rsidRDefault="00000000" w:rsidRPr="00000000" w14:paraId="00000165">
      <w:pPr>
        <w:spacing w:line="276"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How can we convey the feeling of belonging, of having a right in the space and the security of being active ourselves? Throughout the project we were aware that many of our questions could only be tried out in the field. The creation of a concept, the value of detail and the direct feedback from different participants were the most valuable experiences that contributed to the development. We realised that public spaces are very sensitive ecosystems. Small factors often determine the success or failure of an action. </w:t>
      </w:r>
      <w:commentRangeStart w:id="39"/>
      <w:r w:rsidDel="00000000" w:rsidR="00000000" w:rsidRPr="00000000">
        <w:rPr>
          <w:rFonts w:ascii="Helvetica Neue Light" w:cs="Helvetica Neue Light" w:eastAsia="Helvetica Neue Light" w:hAnsi="Helvetica Neue Light"/>
          <w:rtl w:val="0"/>
        </w:rPr>
        <w:t xml:space="preserve">Because basically, public space is a place that is highly regulated.</w:t>
      </w:r>
      <w:commentRangeEnd w:id="39"/>
      <w:r w:rsidDel="00000000" w:rsidR="00000000" w:rsidRPr="00000000">
        <w:commentReference w:id="39"/>
      </w:r>
      <w:r w:rsidDel="00000000" w:rsidR="00000000" w:rsidRPr="00000000">
        <w:rPr>
          <w:rFonts w:ascii="Helvetica Neue Light" w:cs="Helvetica Neue Light" w:eastAsia="Helvetica Neue Light" w:hAnsi="Helvetica Neue Light"/>
          <w:rtl w:val="0"/>
        </w:rPr>
        <w:t xml:space="preserve"> In the Swiss system, we are not used to finding non-institutionalised structures and even less so in places like car parks, which are generally understood to have been designated for a purpose. Our main task was to transform the emerging scepticism that accompanies unexpected events into curiosity. </w:t>
      </w:r>
    </w:p>
    <w:p w:rsidR="00000000" w:rsidDel="00000000" w:rsidP="00000000" w:rsidRDefault="00000000" w:rsidRPr="00000000" w14:paraId="00000166">
      <w:pPr>
        <w:spacing w:line="276"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As already mentioned, any manifestation of infrastructure in public space is characterised by a political sphere. We, i.e. politicians and the civil engineering office, make decisions that influence the entire urban design world. This public discussion about bicycle routes, the expansion of more green spaces and the abstract talk in the media is often beyond our imagination and leaves us no option to act. Our ambition has been to make policy with things, to start discussions with direct proposals. This contributes to our vision not only to talk about the design of our streets, but also to show the possibility of taking action ourselves and to achieve a mini-democracy through the shared responsibility of a space.</w:t>
      </w:r>
    </w:p>
    <w:p w:rsidR="00000000" w:rsidDel="00000000" w:rsidP="00000000" w:rsidRDefault="00000000" w:rsidRPr="00000000" w14:paraId="00000167">
      <w:pPr>
        <w:pStyle w:val="Heading2"/>
        <w:rPr>
          <w:sz w:val="24"/>
          <w:szCs w:val="24"/>
        </w:rPr>
      </w:pPr>
      <w:bookmarkStart w:colFirst="0" w:colLast="0" w:name="_2rl302kfeki2" w:id="51"/>
      <w:bookmarkEnd w:id="51"/>
      <w:r w:rsidDel="00000000" w:rsidR="00000000" w:rsidRPr="00000000">
        <w:rPr>
          <w:rtl w:val="0"/>
        </w:rPr>
        <w:t xml:space="preserve">3.1 Experiments</w:t>
      </w:r>
      <w:r w:rsidDel="00000000" w:rsidR="00000000" w:rsidRPr="00000000">
        <w:rPr>
          <w:rtl w:val="0"/>
        </w:rPr>
      </w:r>
    </w:p>
    <w:p w:rsidR="00000000" w:rsidDel="00000000" w:rsidP="00000000" w:rsidRDefault="00000000" w:rsidRPr="00000000" w14:paraId="00000168">
      <w:pPr>
        <w:pStyle w:val="Heading5"/>
        <w:rPr>
          <w:sz w:val="24"/>
          <w:szCs w:val="24"/>
        </w:rPr>
      </w:pPr>
      <w:bookmarkStart w:colFirst="0" w:colLast="0" w:name="_49199bocmwj" w:id="52"/>
      <w:bookmarkEnd w:id="52"/>
      <w:r w:rsidDel="00000000" w:rsidR="00000000" w:rsidRPr="00000000">
        <w:rPr>
          <w:rtl w:val="0"/>
        </w:rPr>
        <w:t xml:space="preserve">3.1.1 Walks</w:t>
      </w:r>
      <w:r w:rsidDel="00000000" w:rsidR="00000000" w:rsidRPr="00000000">
        <w:rPr>
          <w:rtl w:val="0"/>
        </w:rPr>
      </w:r>
    </w:p>
    <w:p w:rsidR="00000000" w:rsidDel="00000000" w:rsidP="00000000" w:rsidRDefault="00000000" w:rsidRPr="00000000" w14:paraId="00000169">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first part of being active started with us "being in space". On various walks we examined our surroundings in the sense of Lucius' Burckhardts' </w:t>
      </w:r>
      <w:ins w:author="Sandro Beti" w:id="49" w:date="2023-05-05T10:31:20Z">
        <w:r w:rsidDel="00000000" w:rsidR="00000000" w:rsidRPr="00000000">
          <w:rPr>
            <w:rFonts w:ascii="Helvetica Neue Light" w:cs="Helvetica Neue Light" w:eastAsia="Helvetica Neue Light" w:hAnsi="Helvetica Neue Light"/>
            <w:rtl w:val="0"/>
          </w:rPr>
          <w:t xml:space="preserve">(Quelle) </w:t>
        </w:r>
      </w:ins>
      <w:r w:rsidDel="00000000" w:rsidR="00000000" w:rsidRPr="00000000">
        <w:rPr>
          <w:rFonts w:ascii="Helvetica Neue Light" w:cs="Helvetica Neue Light" w:eastAsia="Helvetica Neue Light" w:hAnsi="Helvetica Neue Light"/>
          <w:rtl w:val="0"/>
        </w:rPr>
        <w:t xml:space="preserve">Spaziergangswissenschaften. In the process, we increasingly noticed the discrepancy between the different neighbourhoods. With the thought in mind that there is a fundamental lack of space in Zurich and that neighbourhood streets are often blocked up with parking spaces, we could hardly observe this in neighbourhoods with a very distinguished background. The greening of various gardens, for example on the Zürichberg or in Hottingen, led to neighbourhood streets that provide a lot of shade and, through the design of each garden, also acquire a personality that invites people to take a walk. The basic problem is that only a privileged upper class can enjoy enough design space. The clear allocation of the respective plot also leads to the fact that hardly any exchange takes place and thus hardly any meeting places can be found. Places to linger or live on the street were hardly to be found, as everyone already had enough space in their own garden. </w:t>
      </w:r>
    </w:p>
    <w:p w:rsidR="00000000" w:rsidDel="00000000" w:rsidP="00000000" w:rsidRDefault="00000000" w:rsidRPr="00000000" w14:paraId="0000016A">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As we continued our tour of Zurich, we came more and more into the well frequented commercial spaces </w:t>
      </w:r>
      <w:ins w:author="Omen. B." w:id="50" w:date="2023-05-05T05:54:47Z">
        <w:r w:rsidDel="00000000" w:rsidR="00000000" w:rsidRPr="00000000">
          <w:rPr>
            <w:rFonts w:ascii="Helvetica Neue Light" w:cs="Helvetica Neue Light" w:eastAsia="Helvetica Neue Light" w:hAnsi="Helvetica Neue Light"/>
            <w:rtl w:val="0"/>
          </w:rPr>
          <w:t xml:space="preserve">like the “Niederdorfi” and the vicinity of the Bahnhofsstrasse </w:t>
        </w:r>
      </w:ins>
      <w:del w:author="Omen. B." w:id="50" w:date="2023-05-05T05:54:47Z">
        <w:r w:rsidDel="00000000" w:rsidR="00000000" w:rsidRPr="00000000">
          <w:rPr>
            <w:rFonts w:ascii="Helvetica Neue Light" w:cs="Helvetica Neue Light" w:eastAsia="Helvetica Neue Light" w:hAnsi="Helvetica Neue Light"/>
            <w:rtl w:val="0"/>
          </w:rPr>
          <w:delText xml:space="preserve">such as the Sechseläutenplatz or Kreis 1 </w:delText>
        </w:r>
      </w:del>
      <w:r w:rsidDel="00000000" w:rsidR="00000000" w:rsidRPr="00000000">
        <w:rPr>
          <w:rFonts w:ascii="Helvetica Neue Light" w:cs="Helvetica Neue Light" w:eastAsia="Helvetica Neue Light" w:hAnsi="Helvetica Neue Light"/>
          <w:rtl w:val="0"/>
        </w:rPr>
        <w:t xml:space="preserve">in general. These spaces were very busy, but had hardly any personal components, as the entire infrastructure was managed by the city and </w:t>
      </w:r>
      <w:ins w:author="Omen. B." w:id="51" w:date="2023-05-05T07:23:23Z">
        <w:r w:rsidDel="00000000" w:rsidR="00000000" w:rsidRPr="00000000">
          <w:rPr>
            <w:rFonts w:ascii="Helvetica Neue Light" w:cs="Helvetica Neue Light" w:eastAsia="Helvetica Neue Light" w:hAnsi="Helvetica Neue Light"/>
            <w:rtl w:val="0"/>
          </w:rPr>
          <w:t xml:space="preserve">living space </w:t>
        </w:r>
        <w:r w:rsidDel="00000000" w:rsidR="00000000" w:rsidRPr="00000000">
          <w:rPr>
            <w:rFonts w:ascii="Helvetica Neue Light" w:cs="Helvetica Neue Light" w:eastAsia="Helvetica Neue Light" w:hAnsi="Helvetica Neue Light"/>
            <w:rtl w:val="0"/>
          </w:rPr>
          <w:t xml:space="preserve">was nowhere</w:t>
        </w:r>
        <w:r w:rsidDel="00000000" w:rsidR="00000000" w:rsidRPr="00000000">
          <w:rPr>
            <w:rFonts w:ascii="Helvetica Neue Light" w:cs="Helvetica Neue Light" w:eastAsia="Helvetica Neue Light" w:hAnsi="Helvetica Neue Light"/>
            <w:rtl w:val="0"/>
          </w:rPr>
          <w:t xml:space="preserve"> to be found.</w:t>
        </w:r>
      </w:ins>
      <w:del w:author="Omen. B." w:id="51" w:date="2023-05-05T07:23:23Z">
        <w:r w:rsidDel="00000000" w:rsidR="00000000" w:rsidRPr="00000000">
          <w:rPr>
            <w:rFonts w:ascii="Helvetica Neue Light" w:cs="Helvetica Neue Light" w:eastAsia="Helvetica Neue Light" w:hAnsi="Helvetica Neue Light"/>
            <w:rtl w:val="0"/>
          </w:rPr>
          <w:delText xml:space="preserve">there were hardly any living spaces</w:delText>
        </w:r>
      </w:del>
      <w:r w:rsidDel="00000000" w:rsidR="00000000" w:rsidRPr="00000000">
        <w:rPr>
          <w:rtl w:val="0"/>
        </w:rPr>
      </w:r>
    </w:p>
    <w:p w:rsidR="00000000" w:rsidDel="00000000" w:rsidP="00000000" w:rsidRDefault="00000000" w:rsidRPr="00000000" w14:paraId="0000016B">
      <w:pPr>
        <w:rPr>
          <w:rFonts w:ascii="Helvetica Neue Light" w:cs="Helvetica Neue Light" w:eastAsia="Helvetica Neue Light" w:hAnsi="Helvetica Neue Light"/>
        </w:rPr>
      </w:pPr>
      <w:r w:rsidDel="00000000" w:rsidR="00000000" w:rsidRPr="00000000">
        <w:rPr>
          <w:rtl w:val="0"/>
        </w:rPr>
        <w:t xml:space="preserve">An interesting place to observe how nomadic objects in a public space change its character to the better is the </w:t>
      </w:r>
      <w:commentRangeStart w:id="40"/>
      <w:r w:rsidDel="00000000" w:rsidR="00000000" w:rsidRPr="00000000">
        <w:rPr>
          <w:rtl w:val="0"/>
        </w:rPr>
        <w:t xml:space="preserve">Sechseläutenplatz</w:t>
      </w:r>
      <w:commentRangeEnd w:id="40"/>
      <w:r w:rsidDel="00000000" w:rsidR="00000000" w:rsidRPr="00000000">
        <w:commentReference w:id="40"/>
      </w:r>
      <w:r w:rsidDel="00000000" w:rsidR="00000000" w:rsidRPr="00000000">
        <w:rPr>
          <w:rtl w:val="0"/>
        </w:rPr>
        <w:t xml:space="preserve"> in Zurich. In 2014 the city decided to place a contingent of 100 chairs there, being bound together in pairs. After a year-long testing phase, they placed another 100 of them. During the first two years of the project only 9 chairs were stolen, with their paired arrangement and the heavy weight listed as the main factors for theft prevention. As their intended use targets groups, these chairs group themselves in random arrangements, seemingly reminiscing about the groups that have been dwelling there for some time. Passing them in the early morning, one is reminded in his imagination of the social gathering that happened in the arrangement a few hours before. These chairs contribute a great deal towards the public and bustling character of the square, whenever one passes the square there is at least one group of people taking advantage of the seating opportunities, except for maybe the severest of weather conditions. Apart from its proximity to the opera house, the lake and a train station, the square lacks inviting character. These chairs seem to have tackled that issue in a very effective way.</w:t>
      </w:r>
      <w:r w:rsidDel="00000000" w:rsidR="00000000" w:rsidRPr="00000000">
        <w:rPr>
          <w:rFonts w:ascii="Helvetica Neue Light" w:cs="Helvetica Neue Light" w:eastAsia="Helvetica Neue Light" w:hAnsi="Helvetica Neue Light"/>
          <w:rtl w:val="0"/>
        </w:rPr>
        <w:t xml:space="preserve"> </w:t>
      </w:r>
      <w:ins w:author="Sandro Beti" w:id="52" w:date="2023-05-05T10:38:09Z">
        <w:r w:rsidDel="00000000" w:rsidR="00000000" w:rsidRPr="00000000">
          <w:rPr>
            <w:rFonts w:ascii="Helvetica Neue Light" w:cs="Helvetica Neue Light" w:eastAsia="Helvetica Neue Light" w:hAnsi="Helvetica Neue Light"/>
            <w:rtl w:val="0"/>
          </w:rPr>
          <w:t xml:space="preserve">Whaaat about personality?</w:t>
        </w:r>
      </w:ins>
      <w:r w:rsidDel="00000000" w:rsidR="00000000" w:rsidRPr="00000000">
        <w:rPr>
          <w:rtl w:val="0"/>
        </w:rPr>
      </w:r>
    </w:p>
    <w:p w:rsidR="00000000" w:rsidDel="00000000" w:rsidP="00000000" w:rsidRDefault="00000000" w:rsidRPr="00000000" w14:paraId="0000016C">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During walks through </w:t>
      </w:r>
      <w:ins w:author="Omen. B." w:id="53" w:date="2023-05-05T05:53:12Z">
        <w:r w:rsidDel="00000000" w:rsidR="00000000" w:rsidRPr="00000000">
          <w:rPr>
            <w:rFonts w:ascii="Helvetica Neue Light" w:cs="Helvetica Neue Light" w:eastAsia="Helvetica Neue Light" w:hAnsi="Helvetica Neue Light"/>
            <w:rtl w:val="0"/>
          </w:rPr>
          <w:t xml:space="preserve">the Oberstrass, Unterstrass and </w:t>
        </w:r>
      </w:ins>
      <w:del w:author="Omen. B." w:id="53" w:date="2023-05-05T05:53:12Z">
        <w:r w:rsidDel="00000000" w:rsidR="00000000" w:rsidRPr="00000000">
          <w:rPr>
            <w:rFonts w:ascii="Helvetica Neue Light" w:cs="Helvetica Neue Light" w:eastAsia="Helvetica Neue Light" w:hAnsi="Helvetica Neue Light"/>
            <w:rtl w:val="0"/>
          </w:rPr>
          <w:delText xml:space="preserve">Niederdorf</w:delText>
        </w:r>
      </w:del>
      <w:r w:rsidDel="00000000" w:rsidR="00000000" w:rsidRPr="00000000">
        <w:rPr>
          <w:rFonts w:ascii="Helvetica Neue Light" w:cs="Helvetica Neue Light" w:eastAsia="Helvetica Neue Light" w:hAnsi="Helvetica Neue Light"/>
          <w:rtl w:val="0"/>
        </w:rPr>
        <w:t xml:space="preserve"> and </w:t>
      </w:r>
      <w:del w:author="Omen. B." w:id="54" w:date="2023-05-05T05:51:39Z">
        <w:r w:rsidDel="00000000" w:rsidR="00000000" w:rsidRPr="00000000">
          <w:rPr>
            <w:rFonts w:ascii="Helvetica Neue Light" w:cs="Helvetica Neue Light" w:eastAsia="Helvetica Neue Light" w:hAnsi="Helvetica Neue Light"/>
            <w:rtl w:val="0"/>
          </w:rPr>
          <w:delText xml:space="preserve">also in </w:delText>
        </w:r>
      </w:del>
      <w:r w:rsidDel="00000000" w:rsidR="00000000" w:rsidRPr="00000000">
        <w:rPr>
          <w:rFonts w:ascii="Helvetica Neue Light" w:cs="Helvetica Neue Light" w:eastAsia="Helvetica Neue Light" w:hAnsi="Helvetica Neue Light"/>
          <w:rtl w:val="0"/>
        </w:rPr>
        <w:t xml:space="preserve">Wipkingen</w:t>
      </w:r>
      <w:ins w:author="Omen. B." w:id="55" w:date="2023-05-05T05:54:07Z">
        <w:r w:rsidDel="00000000" w:rsidR="00000000" w:rsidRPr="00000000">
          <w:rPr>
            <w:rFonts w:ascii="Helvetica Neue Light" w:cs="Helvetica Neue Light" w:eastAsia="Helvetica Neue Light" w:hAnsi="Helvetica Neue Light"/>
            <w:rtl w:val="0"/>
          </w:rPr>
          <w:t xml:space="preserve"> districts</w:t>
        </w:r>
      </w:ins>
      <w:r w:rsidDel="00000000" w:rsidR="00000000" w:rsidRPr="00000000">
        <w:rPr>
          <w:rFonts w:ascii="Helvetica Neue Light" w:cs="Helvetica Neue Light" w:eastAsia="Helvetica Neue Light" w:hAnsi="Helvetica Neue Light"/>
          <w:rtl w:val="0"/>
        </w:rPr>
        <w:t xml:space="preserve">, we </w:t>
      </w:r>
      <w:ins w:author="Omen. B." w:id="56" w:date="2023-04-18T05:58:44Z">
        <w:r w:rsidDel="00000000" w:rsidR="00000000" w:rsidRPr="00000000">
          <w:rPr>
            <w:rFonts w:ascii="Helvetica Neue Light" w:cs="Helvetica Neue Light" w:eastAsia="Helvetica Neue Light" w:hAnsi="Helvetica Neue Light"/>
            <w:rtl w:val="0"/>
          </w:rPr>
          <w:t xml:space="preserve">began to wonder </w:t>
        </w:r>
      </w:ins>
      <w:del w:author="Omen. B." w:id="56" w:date="2023-04-18T05:58:44Z">
        <w:r w:rsidDel="00000000" w:rsidR="00000000" w:rsidRPr="00000000">
          <w:rPr>
            <w:rFonts w:ascii="Helvetica Neue Light" w:cs="Helvetica Neue Light" w:eastAsia="Helvetica Neue Light" w:hAnsi="Helvetica Neue Light"/>
            <w:rtl w:val="0"/>
          </w:rPr>
          <w:delText xml:space="preserve">often asked ourselves,</w:delText>
        </w:r>
      </w:del>
      <w:r w:rsidDel="00000000" w:rsidR="00000000" w:rsidRPr="00000000">
        <w:rPr>
          <w:rFonts w:ascii="Helvetica Neue Light" w:cs="Helvetica Neue Light" w:eastAsia="Helvetica Neue Light" w:hAnsi="Helvetica Neue Light"/>
          <w:rtl w:val="0"/>
        </w:rPr>
        <w:t xml:space="preserve"> </w:t>
      </w:r>
      <w:ins w:author="Omen. B." w:id="57" w:date="2023-04-18T05:58:57Z">
        <w:r w:rsidDel="00000000" w:rsidR="00000000" w:rsidRPr="00000000">
          <w:rPr>
            <w:rFonts w:ascii="Helvetica Neue Light" w:cs="Helvetica Neue Light" w:eastAsia="Helvetica Neue Light" w:hAnsi="Helvetica Neue Light"/>
            <w:rtl w:val="0"/>
          </w:rPr>
          <w:t xml:space="preserve">whether we could find the traces of people who live there?</w:t>
        </w:r>
      </w:ins>
      <w:del w:author="Omen. B." w:id="57" w:date="2023-04-18T05:58:57Z">
        <w:r w:rsidDel="00000000" w:rsidR="00000000" w:rsidRPr="00000000">
          <w:rPr>
            <w:rFonts w:ascii="Helvetica Neue Light" w:cs="Helvetica Neue Light" w:eastAsia="Helvetica Neue Light" w:hAnsi="Helvetica Neue Light"/>
            <w:rtl w:val="0"/>
          </w:rPr>
          <w:delText xml:space="preserve">where are the traces of people who live here? </w:delText>
        </w:r>
      </w:del>
      <w:r w:rsidDel="00000000" w:rsidR="00000000" w:rsidRPr="00000000">
        <w:rPr>
          <w:rFonts w:ascii="Helvetica Neue Light" w:cs="Helvetica Neue Light" w:eastAsia="Helvetica Neue Light" w:hAnsi="Helvetica Neue Light"/>
          <w:rtl w:val="0"/>
        </w:rPr>
        <w:t xml:space="preserve">We found hardly any, no signs, no self-initiated infrastructures or even self-planted green spaces. One reason we observed was that many houses had courtyards that were not accessible and therefore not visible, but also that the street as a traffic element does not invite people to linger, since it stands for traffic, i.e. for the temporary stay as a transit zone to get to another place. Basically, the more traffic elements a space contains, the fewer people will linger there. This can also be observed in a square like the Hardplatz, which is located in the middle of various traffic axes.</w:t>
        <w:br w:type="textWrapping"/>
        <w:t xml:space="preserve">In another neighbourhood, Wiedikon, we also noticed how many streets were blocked. It was exciting to observe the concentration of meeting places on individual squares. The streets between Hardplatz and Lochergut are hardly used and also blocked, but Bullinger-, Ida- or Bruppacherplatz were full of life and people every day. One reason for this is that there is </w:t>
      </w:r>
      <w:ins w:author="Omen. B." w:id="58" w:date="2023-05-01T08:48:59Z">
        <w:r w:rsidDel="00000000" w:rsidR="00000000" w:rsidRPr="00000000">
          <w:rPr>
            <w:rFonts w:ascii="Helvetica Neue Light" w:cs="Helvetica Neue Light" w:eastAsia="Helvetica Neue Light" w:hAnsi="Helvetica Neue Light"/>
            <w:rtl w:val="0"/>
          </w:rPr>
          <w:t xml:space="preserve">reduced traffic upcome </w:t>
        </w:r>
      </w:ins>
      <w:del w:author="Omen. B." w:id="58" w:date="2023-05-01T08:48:59Z">
        <w:r w:rsidDel="00000000" w:rsidR="00000000" w:rsidRPr="00000000">
          <w:rPr>
            <w:rFonts w:ascii="Helvetica Neue Light" w:cs="Helvetica Neue Light" w:eastAsia="Helvetica Neue Light" w:hAnsi="Helvetica Neue Light"/>
            <w:rtl w:val="0"/>
          </w:rPr>
          <w:delText xml:space="preserve">hardly any traffic h</w:delText>
        </w:r>
      </w:del>
      <w:del w:author="Omen. B." w:id="59" w:date="2023-05-01T08:49:12Z">
        <w:r w:rsidDel="00000000" w:rsidR="00000000" w:rsidRPr="00000000">
          <w:rPr>
            <w:rFonts w:ascii="Helvetica Neue Light" w:cs="Helvetica Neue Light" w:eastAsia="Helvetica Neue Light" w:hAnsi="Helvetica Neue Light"/>
            <w:rtl w:val="0"/>
          </w:rPr>
          <w:delText xml:space="preserve">ere</w:delText>
        </w:r>
      </w:del>
      <w:r w:rsidDel="00000000" w:rsidR="00000000" w:rsidRPr="00000000">
        <w:rPr>
          <w:rFonts w:ascii="Helvetica Neue Light" w:cs="Helvetica Neue Light" w:eastAsia="Helvetica Neue Light" w:hAnsi="Helvetica Neue Light"/>
          <w:rtl w:val="0"/>
        </w:rPr>
        <w:t xml:space="preserve"> and many cafés also offer outdoor seating, but another is that the density of single-family homes is extremely low. The many apartment buildings</w:t>
      </w:r>
      <w:ins w:author="Omen. B." w:id="60" w:date="2023-05-01T08:49:48Z">
        <w:r w:rsidDel="00000000" w:rsidR="00000000" w:rsidRPr="00000000">
          <w:rPr>
            <w:rFonts w:ascii="Helvetica Neue Light" w:cs="Helvetica Neue Light" w:eastAsia="Helvetica Neue Light" w:hAnsi="Helvetica Neue Light"/>
            <w:rtl w:val="0"/>
          </w:rPr>
          <w:t xml:space="preserve">, missing or desolate </w:t>
        </w:r>
        <w:r w:rsidDel="00000000" w:rsidR="00000000" w:rsidRPr="00000000">
          <w:rPr>
            <w:rFonts w:ascii="Helvetica Neue Light" w:cs="Helvetica Neue Light" w:eastAsia="Helvetica Neue Light" w:hAnsi="Helvetica Neue Light"/>
            <w:rtl w:val="0"/>
          </w:rPr>
          <w:t xml:space="preserve">courtyards</w:t>
        </w:r>
      </w:ins>
      <w:r w:rsidDel="00000000" w:rsidR="00000000" w:rsidRPr="00000000">
        <w:rPr>
          <w:rFonts w:ascii="Helvetica Neue Light" w:cs="Helvetica Neue Light" w:eastAsia="Helvetica Neue Light" w:hAnsi="Helvetica Neue Light"/>
          <w:rtl w:val="0"/>
        </w:rPr>
        <w:t xml:space="preserve"> and </w:t>
      </w:r>
      <w:del w:author="Omen. B." w:id="61" w:date="2023-05-01T08:50:12Z">
        <w:r w:rsidDel="00000000" w:rsidR="00000000" w:rsidRPr="00000000">
          <w:rPr>
            <w:rFonts w:ascii="Helvetica Neue Light" w:cs="Helvetica Neue Light" w:eastAsia="Helvetica Neue Light" w:hAnsi="Helvetica Neue Light"/>
            <w:rtl w:val="0"/>
          </w:rPr>
          <w:delText xml:space="preserve">often too </w:delText>
        </w:r>
      </w:del>
      <w:r w:rsidDel="00000000" w:rsidR="00000000" w:rsidRPr="00000000">
        <w:rPr>
          <w:rFonts w:ascii="Helvetica Neue Light" w:cs="Helvetica Neue Light" w:eastAsia="Helvetica Neue Light" w:hAnsi="Helvetica Neue Light"/>
          <w:rtl w:val="0"/>
        </w:rPr>
        <w:t xml:space="preserve">small flats lead to much more interaction on the street and also to its use. Another discrepancy we saw in the streets was mainly in cooperative housing estates. Rotachstrasse, for example, is in our opinion a prime example of neighbourhood design. The many green spaces, the little traffic and the component that residents of a cooperative flat stay on site much longer and also a networking within the cooperative takes place, leads to more personal components, such as garden beds or signs painted by children. </w:t>
        <w:br w:type="textWrapping"/>
        <w:t xml:space="preserve">Finally, in this exploration, we did not find a single </w:t>
      </w:r>
      <w:ins w:author="Omen. B." w:id="62" w:date="2023-05-01T08:51:09Z">
        <w:r w:rsidDel="00000000" w:rsidR="00000000" w:rsidRPr="00000000">
          <w:rPr>
            <w:rFonts w:ascii="Helvetica Neue Light" w:cs="Helvetica Neue Light" w:eastAsia="Helvetica Neue Light" w:hAnsi="Helvetica Neue Light"/>
            <w:rtl w:val="0"/>
          </w:rPr>
          <w:t xml:space="preserve">“public“ </w:t>
        </w:r>
      </w:ins>
      <w:r w:rsidDel="00000000" w:rsidR="00000000" w:rsidRPr="00000000">
        <w:rPr>
          <w:rFonts w:ascii="Helvetica Neue Light" w:cs="Helvetica Neue Light" w:eastAsia="Helvetica Neue Light" w:hAnsi="Helvetica Neue Light"/>
          <w:rtl w:val="0"/>
        </w:rPr>
        <w:t xml:space="preserve">street in Zurich that was car-free or residents-only. The blue zones were all occupied, except for the more upscale neighbourhoods, and where there were gaps, we could see them closing within minutes. Furthermore, we see more life and interaction on the street in neighbourhoods that had many cooperative buildings or housing developments. As there is more shared space at hand than with everyone having their private garden, meeting points often concentrated on a few squares. Apart from signs calling on people to drive slowly however, we did not observe any </w:t>
      </w:r>
      <w:ins w:author="Sandro Beti" w:id="63" w:date="2023-05-05T10:35:47Z">
        <w:r w:rsidDel="00000000" w:rsidR="00000000" w:rsidRPr="00000000">
          <w:rPr>
            <w:rFonts w:ascii="Helvetica Neue Light" w:cs="Helvetica Neue Light" w:eastAsia="Helvetica Neue Light" w:hAnsi="Helvetica Neue Light"/>
            <w:rtl w:val="0"/>
          </w:rPr>
          <w:t xml:space="preserve">intervening </w:t>
        </w:r>
      </w:ins>
      <w:r w:rsidDel="00000000" w:rsidR="00000000" w:rsidRPr="00000000">
        <w:rPr>
          <w:rFonts w:ascii="Helvetica Neue Light" w:cs="Helvetica Neue Light" w:eastAsia="Helvetica Neue Light" w:hAnsi="Helvetica Neue Light"/>
          <w:rtl w:val="0"/>
        </w:rPr>
        <w:t xml:space="preserve">activity in the public space.</w:t>
      </w:r>
    </w:p>
    <w:p w:rsidR="00000000" w:rsidDel="00000000" w:rsidP="00000000" w:rsidRDefault="00000000" w:rsidRPr="00000000" w14:paraId="0000016D">
      <w:pPr>
        <w:rPr>
          <w:sz w:val="24"/>
          <w:szCs w:val="24"/>
        </w:rPr>
      </w:pPr>
      <w:r w:rsidDel="00000000" w:rsidR="00000000" w:rsidRPr="00000000">
        <w:rPr>
          <w:rtl w:val="0"/>
        </w:rPr>
        <w:t xml:space="preserve">One</w:t>
      </w:r>
      <w:r w:rsidDel="00000000" w:rsidR="00000000" w:rsidRPr="00000000">
        <w:rPr>
          <w:sz w:val="24"/>
          <w:szCs w:val="24"/>
          <w:rtl w:val="0"/>
        </w:rPr>
        <w:t xml:space="preserve"> we were able to </w:t>
      </w:r>
      <w:r w:rsidDel="00000000" w:rsidR="00000000" w:rsidRPr="00000000">
        <w:rPr>
          <w:rtl w:val="0"/>
        </w:rPr>
        <w:t xml:space="preserve">o</w:t>
      </w:r>
      <w:r w:rsidDel="00000000" w:rsidR="00000000" w:rsidRPr="00000000">
        <w:rPr>
          <w:sz w:val="24"/>
          <w:szCs w:val="24"/>
          <w:rtl w:val="0"/>
        </w:rPr>
        <w:t xml:space="preserve">bserve more </w:t>
      </w:r>
      <w:r w:rsidDel="00000000" w:rsidR="00000000" w:rsidRPr="00000000">
        <w:rPr>
          <w:rtl w:val="0"/>
        </w:rPr>
        <w:t xml:space="preserve">n</w:t>
      </w:r>
      <w:r w:rsidDel="00000000" w:rsidR="00000000" w:rsidRPr="00000000">
        <w:rPr>
          <w:sz w:val="24"/>
          <w:szCs w:val="24"/>
          <w:rtl w:val="0"/>
        </w:rPr>
        <w:t xml:space="preserve">eighbourhood interaction </w:t>
      </w:r>
      <w:r w:rsidDel="00000000" w:rsidR="00000000" w:rsidRPr="00000000">
        <w:rPr>
          <w:rtl w:val="0"/>
        </w:rPr>
        <w:t xml:space="preserve">and attest a public character </w:t>
      </w:r>
      <w:r w:rsidDel="00000000" w:rsidR="00000000" w:rsidRPr="00000000">
        <w:rPr>
          <w:sz w:val="24"/>
          <w:szCs w:val="24"/>
          <w:rtl w:val="0"/>
        </w:rPr>
        <w:t xml:space="preserve">were several particular “Genossenschaftssiedlungen” where the somewhat private access streets were car free because of the big car park-garages specially designated for residents’ cars and not serving as traffic axis. The Resident blocks at Rautistrasse / Freilagerstrasse are a good example for that. Car access is only allowed for emergency services, goods handling, and exceptional circumstances. These Streets form courtyards that incorporate green space, trees and non-sealed surfaces. When observing the street for some moments, one sees children at play with each other, riding their bicycles and scooters, their parents talking to each other, some old people sitting on the benches, young people meeting in small groups to play Pingpong and People walking their dogs. These residential streets convey a livelihood and public character that is missing from every other street we observed in our walks.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2"/>
        <w:rPr/>
      </w:pPr>
      <w:bookmarkStart w:colFirst="0" w:colLast="0" w:name="_n92i5bucb6y9" w:id="53"/>
      <w:bookmarkEnd w:id="53"/>
      <w:r w:rsidDel="00000000" w:rsidR="00000000" w:rsidRPr="00000000">
        <w:rPr>
          <w:rtl w:val="0"/>
        </w:rPr>
        <w:t xml:space="preserve">3.2 Prototypes</w:t>
      </w:r>
    </w:p>
    <w:p w:rsidR="00000000" w:rsidDel="00000000" w:rsidP="00000000" w:rsidRDefault="00000000" w:rsidRPr="00000000" w14:paraId="00000170">
      <w:pPr>
        <w:rPr/>
      </w:pPr>
      <w:r w:rsidDel="00000000" w:rsidR="00000000" w:rsidRPr="00000000">
        <w:rPr>
          <w:rtl w:val="0"/>
        </w:rPr>
        <w:t xml:space="preserve">Introduction.</w:t>
      </w:r>
    </w:p>
    <w:p w:rsidR="00000000" w:rsidDel="00000000" w:rsidP="00000000" w:rsidRDefault="00000000" w:rsidRPr="00000000" w14:paraId="00000171">
      <w:pPr>
        <w:rPr>
          <w:rFonts w:ascii="Helvetica Neue Light" w:cs="Helvetica Neue Light" w:eastAsia="Helvetica Neue Light" w:hAnsi="Helvetica Neue Light"/>
        </w:rPr>
      </w:pPr>
      <w:commentRangeStart w:id="41"/>
      <w:r w:rsidDel="00000000" w:rsidR="00000000" w:rsidRPr="00000000">
        <w:rPr>
          <w:rFonts w:ascii="Helvetica Neue Light" w:cs="Helvetica Neue Light" w:eastAsia="Helvetica Neue Light" w:hAnsi="Helvetica Neue Light"/>
          <w:rtl w:val="0"/>
        </w:rPr>
        <w:t xml:space="preserve">We have already examined the dynamics of traffic and urban planning in our research. On the one hand, we were able to observe that insufficient transport connections, but also the displacement from the city centre to the agglomeration, causes a recurring vicious circle of commuting, congestion and lack of parking spaces. Another observation in our research was that many of the cars parked in car parks are not used 95% of the time. </w:t>
      </w:r>
      <w:commentRangeStart w:id="42"/>
      <w:r w:rsidDel="00000000" w:rsidR="00000000" w:rsidRPr="00000000">
        <w:rPr>
          <w:rFonts w:ascii="Helvetica Neue Light" w:cs="Helvetica Neue Light" w:eastAsia="Helvetica Neue Light" w:hAnsi="Helvetica Neue Light"/>
          <w:rtl w:val="0"/>
        </w:rPr>
        <w:t xml:space="preserve">(Source)</w:t>
      </w:r>
      <w:commentRangeEnd w:id="42"/>
      <w:r w:rsidDel="00000000" w:rsidR="00000000" w:rsidRPr="00000000">
        <w:commentReference w:id="42"/>
      </w:r>
      <w:r w:rsidDel="00000000" w:rsidR="00000000" w:rsidRPr="00000000">
        <w:rPr>
          <w:rFonts w:ascii="Helvetica Neue Light" w:cs="Helvetica Neue Light" w:eastAsia="Helvetica Neue Light" w:hAnsi="Helvetica Neue Light"/>
          <w:rtl w:val="0"/>
        </w:rPr>
        <w:t xml:space="preserve"> With these thoughts in mind, we wanted to explore the dynamics of a street. The fact that blue zones are a suboptimal solution for residents who regularly need a car (as there is no security for a space and long search times are included), as well as a solution that promotes traffic. We ventured to develop a tool that was equipped with game dynamics and also provided the different actors in this ecosystem with corresponding capabilities. The core question we wanted to find out was how residents would design a street and whether the number of parking spaces would be more, less or the same.</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172">
      <w:pPr>
        <w:pStyle w:val="Heading5"/>
        <w:rPr/>
      </w:pPr>
      <w:bookmarkStart w:colFirst="0" w:colLast="0" w:name="_akra1v3tk2zd" w:id="54"/>
      <w:bookmarkEnd w:id="54"/>
      <w:r w:rsidDel="00000000" w:rsidR="00000000" w:rsidRPr="00000000">
        <w:rPr>
          <w:rtl w:val="0"/>
        </w:rPr>
        <w:t xml:space="preserve">3.2.1 The Game</w:t>
      </w:r>
    </w:p>
    <w:p w:rsidR="00000000" w:rsidDel="00000000" w:rsidP="00000000" w:rsidRDefault="00000000" w:rsidRPr="00000000" w14:paraId="00000173">
      <w:pPr>
        <w:rPr>
          <w:rFonts w:ascii="Helvetica Neue Light" w:cs="Helvetica Neue Light" w:eastAsia="Helvetica Neue Light" w:hAnsi="Helvetica Neue Light"/>
        </w:rPr>
      </w:pPr>
      <w:r w:rsidDel="00000000" w:rsidR="00000000" w:rsidRPr="00000000">
        <w:rPr>
          <w:rtl w:val="0"/>
        </w:rPr>
        <w:t xml:space="preserve">In the first Prototype of said tool, we developed a small game to model and examine roles, players politics and interactions of street planning. We used the Calandastrasse as an example street located in Altstetten to draw a game board that could be played on. It was outfitted with a snapping grid system that could be used to place tiles (fig. 777). We created a big variety of these tiles to represent different surfaces, elements and use requirements. To reflect different entities and interests in the street planning discourse, we created role cards that the players should try to embody in their playing behaviour. On each of these cards was a goal, an ability and the number of action points available per round. These points could be spent for different moves in a round. In a first playtest the goal for the players was to cocreate a street with the tiles available. After discussions, arguments about matters, relocating and replacing each other's tiles and many compromises, a somewhat satisfying result was reached. It quickly became apparent that a lot of communication was needed to achieve the single player's goals together, as single players only have limited freedom of action to shape the whole street.</w:t>
      </w:r>
      <w:r w:rsidDel="00000000" w:rsidR="00000000" w:rsidRPr="00000000">
        <w:rPr>
          <w:rFonts w:ascii="Helvetica Neue Light" w:cs="Helvetica Neue Light" w:eastAsia="Helvetica Neue Light" w:hAnsi="Helvetica Neue Light"/>
          <w:rtl w:val="0"/>
        </w:rPr>
        <w:t xml:space="preserve"> </w:t>
      </w:r>
    </w:p>
    <w:p w:rsidR="00000000" w:rsidDel="00000000" w:rsidP="00000000" w:rsidRDefault="00000000" w:rsidRPr="00000000" w14:paraId="00000174">
      <w:pPr>
        <w:rPr>
          <w:ins w:author="Sandro Beti" w:id="64" w:date="2023-05-05T10:42:39Z"/>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rules, which were rigorously laid out for the first time, were not necessary in this setting and were replaced by a looser set of rules in a second version. Other aspects that struck us were the lack of location and the realistic representation of the individual elements. We did not assign a specific place of residence to the individual residents. However, the participants wanted to know very quickly where they live in order to build their own targets in front of the house and, in the best case, to have, for example, the required parking space in front of their own home. The effective size also became a problem in the definition of different walkways, because it was not clear, for example, whether one could still walk past a bench or block the path with it. Another element that led to ambiguities was the insufficient visual differentiation between drivable and non-drivable surfaces, which are particularly important for fire protection regulations. Finally, it has to be said that hardly anyone had a claim to a parking space directly in front of the flat. The other options seemed much more attractive to all participants. The possibility of having a private parking space, which remains free but is more expensive, was welcomed by all. We could also observe the same assumption in later surveys. One aspect that was missing for us personally was that of activity. Since this component has a very strong social as well as democratic side, it is just as important for the design and resilience of a neighbourhood.</w:t>
      </w:r>
      <w:ins w:author="Sandro Beti" w:id="64" w:date="2023-05-05T10:42:39Z">
        <w:r w:rsidDel="00000000" w:rsidR="00000000" w:rsidRPr="00000000">
          <w:rPr>
            <w:rtl w:val="0"/>
          </w:rPr>
        </w:r>
      </w:ins>
    </w:p>
    <w:p w:rsidR="00000000" w:rsidDel="00000000" w:rsidP="00000000" w:rsidRDefault="00000000" w:rsidRPr="00000000" w14:paraId="00000175">
      <w:pPr>
        <w:rPr>
          <w:rFonts w:ascii="Helvetica Neue Light" w:cs="Helvetica Neue Light" w:eastAsia="Helvetica Neue Light" w:hAnsi="Helvetica Neue Light"/>
        </w:rPr>
      </w:pPr>
      <w:ins w:author="Sandro Beti" w:id="64" w:date="2023-05-05T10:42:39Z">
        <w:r w:rsidDel="00000000" w:rsidR="00000000" w:rsidRPr="00000000">
          <w:rPr>
            <w:rFonts w:ascii="Helvetica Neue Light" w:cs="Helvetica Neue Light" w:eastAsia="Helvetica Neue Light" w:hAnsi="Helvetica Neue Light"/>
            <w:rtl w:val="0"/>
          </w:rPr>
          <w:t xml:space="preserve">What has changed once the abilities have been altered?</w:t>
        </w:r>
      </w:ins>
      <w:r w:rsidDel="00000000" w:rsidR="00000000" w:rsidRPr="00000000">
        <w:rPr>
          <w:rtl w:val="0"/>
        </w:rPr>
      </w:r>
    </w:p>
    <w:p w:rsidR="00000000" w:rsidDel="00000000" w:rsidP="00000000" w:rsidRDefault="00000000" w:rsidRPr="00000000" w14:paraId="00000176">
      <w:pPr>
        <w:pStyle w:val="Heading5"/>
        <w:rPr/>
      </w:pPr>
      <w:bookmarkStart w:colFirst="0" w:colLast="0" w:name="_hk8lkig04pu0" w:id="55"/>
      <w:bookmarkEnd w:id="55"/>
      <w:r w:rsidDel="00000000" w:rsidR="00000000" w:rsidRPr="00000000">
        <w:rPr>
          <w:rtl w:val="0"/>
        </w:rPr>
        <w:t xml:space="preserve">3.2.1 The Idea-Café</w:t>
      </w:r>
    </w:p>
    <w:p w:rsidR="00000000" w:rsidDel="00000000" w:rsidP="00000000" w:rsidRDefault="00000000" w:rsidRPr="00000000" w14:paraId="00000177">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As already briefly discussed in the research Chapter, our second prototype presented itself as the so-called “Idea-Café”. The concept behind it was simple: Setting up a coffee machine, as well as various chairs and tables in a car park and inviting people to coffee in exchange for an idea to improve the neighbourhood. The preparation started with many logistical issues. Where is electricity sourced? How is the coffee machine and furniture transported to the site? How many seats are provided? We were able to solve these problems by choosing a location close to our place of residence. Another 150 metres of cable helped us. The second approach we had to investigate was the interaction with us, but also with the cashing in of ideas. In the beginning, we assumed a capitalist attitude that more elaborate coffees need more ideas to be redeemed, but we had to throw this overboard relatively quickly, because many people also liked to stop just to discuss and didn't want coffee at all. The next step was to design the idea cards on which the ideas could be sketched and described. The description was very loosely formulated and allowed for any format. In addition, we made a display wall on which various information about us, but also about our project, could be seen. This exchange also acted as an exhibitor for the actions’ slogan: “Ein Kafi für dini Idee”.</w:t>
        <w:br w:type="textWrapping"/>
        <w:t xml:space="preserve">One attitude we took to heart at the beginning of the organisation is that our actions should always add value for the neighbourhood. We achieved this quite well by creating a meeting point and free coffee</w:t>
      </w:r>
      <w:commentRangeStart w:id="43"/>
      <w:r w:rsidDel="00000000" w:rsidR="00000000" w:rsidRPr="00000000">
        <w:rPr>
          <w:rFonts w:ascii="Helvetica Neue Light" w:cs="Helvetica Neue Light" w:eastAsia="Helvetica Neue Light" w:hAnsi="Helvetica Neue Light"/>
          <w:rtl w:val="0"/>
        </w:rPr>
        <w:t xml:space="preserve">. Furthermore, we did not only want to discuss the abstract dynamics of urban planning, but to immediately evoke a proposal with our own ideas that would serve as a basis for the discussion. This personal input of one's own idea worked very well. We could see this in the different discussions we had on the one hand with people who entered an idea and on the other hand with people who just stopped and </w:t>
      </w:r>
      <w:commentRangeEnd w:id="43"/>
      <w:r w:rsidDel="00000000" w:rsidR="00000000" w:rsidRPr="00000000">
        <w:commentReference w:id="43"/>
      </w:r>
      <w:r w:rsidDel="00000000" w:rsidR="00000000" w:rsidRPr="00000000">
        <w:rPr>
          <w:rFonts w:ascii="Helvetica Neue Light" w:cs="Helvetica Neue Light" w:eastAsia="Helvetica Neue Light" w:hAnsi="Helvetica Neue Light"/>
          <w:rtl w:val="0"/>
        </w:rPr>
        <w:t xml:space="preserve">discussed briefly. The former discussions were often very varied, as the suggestions were also very different. These ranged from an ice field to a Tiny House in a car park and inspired the vision of the participant, so that often several ideas were submitted. The discussions we had with passers-by, however, often revolved around the necessity of parking spaces or the generally bad bicycle traffic in Zurich.</w:t>
        <w:br w:type="textWrapping"/>
        <w:t xml:space="preserve">We could observe that there were a lot of ideas, but few of them really knew where to start with the implementation. However, the aspect that we could observe best was that a thought process was started through their own involvement with the topic, which was not necessarily guided by us and thus also enabled a freer approach to the topic. The feedback we received was actually exclusively positive. However, we noticed that our argumentation for the project was not as stringent as we would have needed to communicate our concept effectively. “What will your action develop into?” was a frequently asked question that was difficult to answer for us. Usually we would describe our areas of interest and our planned methodology. </w:t>
        <w:br w:type="textWrapping"/>
        <w:t xml:space="preserve">We realised that confronting ideas with the public space is always a good “reality check” to make yourself clear again how the topic is framed and whether your concept pitch works out for non-experts. However, the organisation of the whole action was very time-consuming and took us at least a week, as we also had to evaluate and discuss everything.</w:t>
      </w:r>
    </w:p>
    <w:p w:rsidR="00000000" w:rsidDel="00000000" w:rsidP="00000000" w:rsidRDefault="00000000" w:rsidRPr="00000000" w14:paraId="00000178">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next step in this process was a first validation and comparison of different actions in different settings. This also helped us to analyse where there is still room for improvement and on which factors this depends. The first “Idea Café” took place on a beautiful Monday afternoon during the school holidays. The people we encountered most frequently were pensioners or parents who were out with their children. The second iteration of the “Idea Café” took place on a Tuesday afternoon in a cloudy and cold atmosphere. There were hardly any people out and about and the climate was not conducive to sitting outside for any length of time. Other changes we made were the introduction of questions and a board on which ideas could be posted. The aim of this was to try out a first form of time-independent interaction, as in a democratic discussion process not all participants can always take part at the same time. The basic idea of this making visible worked well and triggered a certain curiosity. The questions we had formulated (What do we still need the car for today? And Where can we still find space in Zurich?) were answered many times. However, the wording was very suggestive and even if many answers were good, the opinions went in the same direction and therefore didn't really provide an explanation or serve as a basis for discussion. Another important discussion component is the location and the walk-in audience that we can address over the course of an afternoon, as otherwise we would not reach a critical size to generate an exchange. On the other hand, new participants were schoolchildren who were delighted by the absurdity of the installation on their way to school. Unfortunately, the serving of coffee was not the biggest attraction for this target group. The ideas we received were nevertheless enriching and appealing in their simplicity, as they were easy to implement. The two actions were certainly a good starting point to get a feeling for the needs and dynamics of a neighbourhood. However, there was often a lack of perspective and the prospect of effective change or demand. This was partly due to the timing of our process, but also because we were not yet able to offer many “realistic” implementations, apart from the “Idea Café”. We were also aware that we had not yet built a proper contact point or public platform where interested people could find out about the next action or our vision. The creation of a website and a social media channel was therefore the next concern we tackled.</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5"/>
        <w:rPr/>
      </w:pPr>
      <w:bookmarkStart w:colFirst="0" w:colLast="0" w:name="_smyq1y517zus" w:id="56"/>
      <w:bookmarkEnd w:id="56"/>
      <w:r w:rsidDel="00000000" w:rsidR="00000000" w:rsidRPr="00000000">
        <w:rPr>
          <w:rtl w:val="0"/>
        </w:rPr>
        <w:t xml:space="preserve">3.2.2 The “Pop-Up” Repair-Workshop</w:t>
      </w:r>
    </w:p>
    <w:p w:rsidR="00000000" w:rsidDel="00000000" w:rsidP="00000000" w:rsidRDefault="00000000" w:rsidRPr="00000000" w14:paraId="0000017B">
      <w:pPr>
        <w:rPr>
          <w:ins w:author="Sandro Beti" w:id="65" w:date="2023-05-05T10:45:19Z"/>
        </w:rPr>
      </w:pPr>
      <w:r w:rsidDel="00000000" w:rsidR="00000000" w:rsidRPr="00000000">
        <w:rPr>
          <w:rtl w:val="0"/>
        </w:rPr>
        <w:t xml:space="preserve">The second Experiment we conducted originated from the “Idea Café”. After much talking about improving the streets, we felt that action was needed. One Saturday, we went out to repair peoples bicycles. For this iteration, we decided to not place the experiment on a parking space, but in proximity to a well-frequented bike route through the city, as none of the close parking spaces had the attributes we felt necessary for the success of our experiment. The only unoccupied parking spaces were flanked with two big lorries that restricted our visibility to passing people, and in close proximity to a driveway that we did not want to block with our expanding action. We brought some usual consumables, two repair stands and a small convolute of Tools. In some distance from our work area, we put up our information board with a description of who we are and what our goals are. When approached by someone with their bike, we offered them a basic check and the necessary repairs. Generally we would not perform all the repairs for them, but guide the participants through our checklist and help them with performing the repairs themselves. We charged them only for the price of the consumables, but most of them insisted on some Tip. Once again, the exchange deal for our work was the filling of a form we prepared </w:t>
      </w:r>
      <w:r w:rsidDel="00000000" w:rsidR="00000000" w:rsidRPr="00000000">
        <w:rPr>
          <w:i w:val="1"/>
          <w:rtl w:val="0"/>
        </w:rPr>
        <w:t xml:space="preserve">(reference image / research chapter)</w:t>
      </w:r>
      <w:r w:rsidDel="00000000" w:rsidR="00000000" w:rsidRPr="00000000">
        <w:rPr>
          <w:rtl w:val="0"/>
        </w:rPr>
        <w:t xml:space="preserve"> with the goal to get them to reflect on the use of public spaces and gather data on their perceived comfort in said spaces. When passing by, People would usually stop by our infoboard to read it, and then come to us to show their bike or just talk to us. In general the feedback was of positive nature. </w:t>
      </w:r>
      <w:r w:rsidDel="00000000" w:rsidR="00000000" w:rsidRPr="00000000">
        <w:rPr>
          <w:i w:val="1"/>
          <w:rtl w:val="0"/>
        </w:rPr>
        <w:t xml:space="preserve">(... write down some of the feedback)</w:t>
      </w:r>
      <w:r w:rsidDel="00000000" w:rsidR="00000000" w:rsidRPr="00000000">
        <w:rPr>
          <w:rtl w:val="0"/>
        </w:rPr>
        <w:t xml:space="preserve"> The main rush came after lunchtime and both of us were busy with fixing bikes and talking to people the whole afternoon. In that situation of us being busy and more and more people dropping in, some of the people that had just repaired their bikes started to engage with people that were waiting. In some cases they were able to solve the problem without consulting us. This shows one of the dynamics that we aim to create with our work: not only providing the service itself, but generally a platform where people can connect and help each other that would otherwise probably never have met. Another observation of importance was the arrival of a bigger friend group of ours. After getting their bike fixed, they decided to spend another hour sitting by, playing card games and talking to us. At that moment, The nature of our action went from public to exclusive, as passing people felt the connection of our group and assumed that we were busy with them, not wanting to disturb our more intimate group dynamic. This is something that we need to manage better in future iterations, as it lessens the interactions with people we want to reach with our actions.</w:t>
      </w:r>
      <w:ins w:author="Sandro Beti" w:id="65" w:date="2023-05-05T10:45:19Z">
        <w:r w:rsidDel="00000000" w:rsidR="00000000" w:rsidRPr="00000000">
          <w:rPr>
            <w:rtl w:val="0"/>
          </w:rPr>
        </w:r>
      </w:ins>
    </w:p>
    <w:p w:rsidR="00000000" w:rsidDel="00000000" w:rsidP="00000000" w:rsidRDefault="00000000" w:rsidRPr="00000000" w14:paraId="0000017C">
      <w:pPr>
        <w:rPr/>
      </w:pPr>
      <w:ins w:author="Sandro Beti" w:id="65" w:date="2023-05-05T10:45:19Z">
        <w:r w:rsidDel="00000000" w:rsidR="00000000" w:rsidRPr="00000000">
          <w:rPr>
            <w:rtl w:val="0"/>
          </w:rPr>
          <w:t xml:space="preserve">Conclusion? What did we learn? How do we proceed?</w:t>
        </w:r>
      </w:ins>
      <w:r w:rsidDel="00000000" w:rsidR="00000000" w:rsidRPr="00000000">
        <w:rPr>
          <w:rtl w:val="0"/>
        </w:rPr>
      </w:r>
    </w:p>
    <w:p w:rsidR="00000000" w:rsidDel="00000000" w:rsidP="00000000" w:rsidRDefault="00000000" w:rsidRPr="00000000" w14:paraId="0000017D">
      <w:pPr>
        <w:pStyle w:val="Heading5"/>
        <w:rPr/>
      </w:pPr>
      <w:bookmarkStart w:colFirst="0" w:colLast="0" w:name="_g2qsg9vegzbh" w:id="57"/>
      <w:bookmarkEnd w:id="57"/>
      <w:r w:rsidDel="00000000" w:rsidR="00000000" w:rsidRPr="00000000">
        <w:rPr>
          <w:rtl w:val="0"/>
        </w:rPr>
        <w:t xml:space="preserve">3.2.3 Designing “Public” Furniture</w:t>
      </w:r>
    </w:p>
    <w:p w:rsidR="00000000" w:rsidDel="00000000" w:rsidP="00000000" w:rsidRDefault="00000000" w:rsidRPr="00000000" w14:paraId="0000017E">
      <w:pPr>
        <w:rPr/>
      </w:pPr>
      <w:r w:rsidDel="00000000" w:rsidR="00000000" w:rsidRPr="00000000">
        <w:rPr>
          <w:rtl w:val="0"/>
        </w:rPr>
        <w:t xml:space="preserve">A learning from all our observation walks, actions and interactions with people on the street was the need to create a meeting point. Not only in its social form but in a physical form that would invite people to stop, reconsider their urgent transportation behaviour and dwell. Be it only for a moment or the time an interaction with others takes. Being one of the three crucial factors that afford life on a street, it seemed worth investigating through some prototypes. Although a big variation of this public furniture exists and many elements of public or private architecture can be used to rest, dwell and meet, the proximity to streets seems to devalue them or even prohibit their installation. Considering ideas that have been done already, we had several goals for our own prototype: Our furniture should use and transform road infrastructure that has a different purpose. It should invite not only passive interactions but provide flexibility and playfulness in use. It could incorporate data collection about its usage, frequentation and traffic around it. Providing flexibility in its configuration, it can be adapted to different surroundings, activities, and locations. It has nomadic character, it invites movement and migration to a new location and purpose. Through its movement, it explores different streets and their need for a living or meeting space. </w:t>
      </w:r>
    </w:p>
    <w:p w:rsidR="00000000" w:rsidDel="00000000" w:rsidP="00000000" w:rsidRDefault="00000000" w:rsidRPr="00000000" w14:paraId="0000017F">
      <w:pPr>
        <w:rPr/>
      </w:pPr>
      <w:r w:rsidDel="00000000" w:rsidR="00000000" w:rsidRPr="00000000">
        <w:rPr>
          <w:rtl w:val="0"/>
        </w:rPr>
        <w:t xml:space="preserve">The approach chosen for the observation of the furniture was the following: passing them by bicycle several times in a day to assess their use and the location we have chosen for placing it. At some location deemed fitting, we decided to eat lunch outside, in proximity to the furniture piece, and observe its use over an hour.</w:t>
      </w:r>
    </w:p>
    <w:p w:rsidR="00000000" w:rsidDel="00000000" w:rsidP="00000000" w:rsidRDefault="00000000" w:rsidRPr="00000000" w14:paraId="00000180">
      <w:pPr>
        <w:rPr/>
      </w:pPr>
      <w:r w:rsidDel="00000000" w:rsidR="00000000" w:rsidRPr="00000000">
        <w:rPr>
          <w:rtl w:val="0"/>
        </w:rPr>
        <w:t xml:space="preserve">The first of these pieces of furniture was a swing, designed to be hung from traffic signs. Built form a wooden board, some steel wire and some hardware, it embodies all the attributes that we aimed to fulfil with our furniture piece. For its testing, we decided to hang it in different locations that seemed suitable.</w:t>
      </w:r>
    </w:p>
    <w:p w:rsidR="00000000" w:rsidDel="00000000" w:rsidP="00000000" w:rsidRDefault="00000000" w:rsidRPr="00000000" w14:paraId="00000181">
      <w:pPr>
        <w:rPr/>
      </w:pPr>
      <w:commentRangeStart w:id="44"/>
      <w:r w:rsidDel="00000000" w:rsidR="00000000" w:rsidRPr="00000000">
        <w:rPr>
          <w:rtl w:val="0"/>
        </w:rPr>
        <w:t xml:space="preserve">Was hemmer üs überleid? Wieso hemmers ned witerzoge?</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182">
      <w:pPr>
        <w:pStyle w:val="Heading5"/>
        <w:rPr/>
      </w:pPr>
      <w:bookmarkStart w:colFirst="0" w:colLast="0" w:name="_f0t0f8zifbod" w:id="58"/>
      <w:bookmarkEnd w:id="58"/>
      <w:r w:rsidDel="00000000" w:rsidR="00000000" w:rsidRPr="00000000">
        <w:rPr>
          <w:rtl w:val="0"/>
        </w:rPr>
        <w:t xml:space="preserve">3.2.4 Public Infrastructure with Hydroponics</w:t>
      </w:r>
    </w:p>
    <w:p w:rsidR="00000000" w:rsidDel="00000000" w:rsidP="00000000" w:rsidRDefault="00000000" w:rsidRPr="00000000" w14:paraId="00000183">
      <w:pPr>
        <w:rPr>
          <w:ins w:author="Sandro Beti" w:id="66" w:date="2023-05-05T10:51:59Z"/>
        </w:rPr>
      </w:pPr>
      <w:ins w:author="Sandro Beti" w:id="66" w:date="2023-05-05T10:51:59Z">
        <w:r w:rsidDel="00000000" w:rsidR="00000000" w:rsidRPr="00000000">
          <w:rPr>
            <w:rtl w:val="0"/>
          </w:rPr>
        </w:r>
      </w:ins>
    </w:p>
    <w:p w:rsidR="00000000" w:rsidDel="00000000" w:rsidP="00000000" w:rsidRDefault="00000000" w:rsidRPr="00000000" w14:paraId="00000184">
      <w:pPr>
        <w:rPr/>
      </w:pPr>
      <w:del w:author="Sandro Beti" w:id="66" w:date="2023-05-05T10:51:59Z">
        <w:commentRangeStart w:id="45"/>
        <w:commentRangeStart w:id="46"/>
        <w:r w:rsidDel="00000000" w:rsidR="00000000" w:rsidRPr="00000000">
          <w:rPr>
            <w:rtl w:val="0"/>
          </w:rPr>
          <w:delText xml:space="preserve">When observing public spaces and reflecting the elements that constitute their character, a central contributing element for said character is shared infrastructure.</w:delText>
        </w:r>
      </w:del>
      <w:commentRangeEnd w:id="45"/>
      <w:r w:rsidDel="00000000" w:rsidR="00000000" w:rsidRPr="00000000">
        <w:commentReference w:id="45"/>
      </w:r>
      <w:commentRangeEnd w:id="46"/>
      <w:r w:rsidDel="00000000" w:rsidR="00000000" w:rsidRPr="00000000">
        <w:commentReference w:id="46"/>
      </w:r>
      <w:r w:rsidDel="00000000" w:rsidR="00000000" w:rsidRPr="00000000">
        <w:rPr>
          <w:rtl w:val="0"/>
        </w:rPr>
        <w:t xml:space="preserve"> Consisting mostly of low-maintenance, solid objects, almost immune to vandalism and passive in their nature. Nevertheless they are, in many cases, used more frequently and for longer durations than the average car standing in a parking space. </w:t>
      </w:r>
      <w:commentRangeStart w:id="47"/>
      <w:r w:rsidDel="00000000" w:rsidR="00000000" w:rsidRPr="00000000">
        <w:rPr>
          <w:rtl w:val="0"/>
        </w:rPr>
        <w:t xml:space="preserve">(add source?)</w:t>
      </w:r>
      <w:commentRangeEnd w:id="47"/>
      <w:r w:rsidDel="00000000" w:rsidR="00000000" w:rsidRPr="00000000">
        <w:commentReference w:id="47"/>
      </w:r>
      <w:r w:rsidDel="00000000" w:rsidR="00000000" w:rsidRPr="00000000">
        <w:rPr>
          <w:rtl w:val="0"/>
        </w:rPr>
        <w:t xml:space="preserve"> When considering different options for a more productive use of space in streets they quickly spring to mind. But is not, at some time, a saturation in the demand for these passive infrastructure elements reached? What if the benefit the shared infrastructure provided was not of passive but of active nature? Through mutual benefits,</w:t>
      </w:r>
      <w:commentRangeStart w:id="48"/>
      <w:r w:rsidDel="00000000" w:rsidR="00000000" w:rsidRPr="00000000">
        <w:rPr>
          <w:rtl w:val="0"/>
        </w:rPr>
        <w:t xml:space="preserve"> public infrastructure can transcend the indifference that passive elements face</w:t>
      </w:r>
      <w:commentRangeEnd w:id="48"/>
      <w:r w:rsidDel="00000000" w:rsidR="00000000" w:rsidRPr="00000000">
        <w:commentReference w:id="48"/>
      </w:r>
      <w:r w:rsidDel="00000000" w:rsidR="00000000" w:rsidRPr="00000000">
        <w:rPr>
          <w:rtl w:val="0"/>
        </w:rPr>
        <w:t xml:space="preserve">. This was the basic principle for selecting action ideas, and led to the development of a prototype concept for shared public infrastructure that invites care and the building of a relationship to the piece of infrastructure. The first iteration we chose as fitting for the set criteria was a hydroponic plant system </w:t>
      </w:r>
      <w:commentRangeStart w:id="49"/>
      <w:r w:rsidDel="00000000" w:rsidR="00000000" w:rsidRPr="00000000">
        <w:rPr>
          <w:rtl w:val="0"/>
        </w:rPr>
        <w:t xml:space="preserve">(instructions by Scarponi)</w:t>
      </w:r>
      <w:commentRangeEnd w:id="49"/>
      <w:r w:rsidDel="00000000" w:rsidR="00000000" w:rsidRPr="00000000">
        <w:commentReference w:id="49"/>
      </w:r>
      <w:r w:rsidDel="00000000" w:rsidR="00000000" w:rsidRPr="00000000">
        <w:rPr>
          <w:rtl w:val="0"/>
        </w:rPr>
        <w:t xml:space="preserve"> to easily reproduce and grow plants for distribution in a neighbourhood. This system was built in a workshop format on a parking space, together with interested residents. We installed it on a traffic sign guarding a parking space and observed its use for several weeks. To explain its purpose and our set rules for participation, we attached laminated instructions on the backside.  </w:t>
      </w:r>
      <w:commentRangeStart w:id="50"/>
      <w:r w:rsidDel="00000000" w:rsidR="00000000" w:rsidRPr="00000000">
        <w:rPr>
          <w:rtl w:val="0"/>
        </w:rPr>
        <w:t xml:space="preserve">(...)</w:t>
      </w:r>
      <w:commentRangeEnd w:id="50"/>
      <w:r w:rsidDel="00000000" w:rsidR="00000000" w:rsidRPr="00000000">
        <w:commentReference w:id="50"/>
      </w:r>
      <w:r w:rsidDel="00000000" w:rsidR="00000000" w:rsidRPr="00000000">
        <w:rPr>
          <w:rtl w:val="0"/>
        </w:rPr>
        <w:t xml:space="preserve"> After some time and care from our part, we noticed that someone else started to care for the saplings. After some time we noticed that saplings were being taken away and replaced by others. </w:t>
      </w:r>
      <w:commentRangeStart w:id="51"/>
      <w:r w:rsidDel="00000000" w:rsidR="00000000" w:rsidRPr="00000000">
        <w:rPr>
          <w:rtl w:val="0"/>
        </w:rPr>
        <w:t xml:space="preserve">One evening as we passed, we observed two people standing by it, talking with each other, one of them watering the plants and the other one packing some saplings for transport. </w:t>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Learning?</w:t>
      </w:r>
    </w:p>
    <w:p w:rsidR="00000000" w:rsidDel="00000000" w:rsidP="00000000" w:rsidRDefault="00000000" w:rsidRPr="00000000" w14:paraId="00000187">
      <w:pPr>
        <w:pStyle w:val="Heading5"/>
        <w:rPr/>
      </w:pPr>
      <w:bookmarkStart w:colFirst="0" w:colLast="0" w:name="_a0utk66bxvo" w:id="59"/>
      <w:bookmarkEnd w:id="59"/>
      <w:commentRangeStart w:id="52"/>
      <w:r w:rsidDel="00000000" w:rsidR="00000000" w:rsidRPr="00000000">
        <w:rPr>
          <w:rtl w:val="0"/>
        </w:rPr>
        <w:t xml:space="preserve">3.2.5 The Mobile Platform (Anhänger-Thingy)</w:t>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With several actions organised and issues in the logistics presenting themselves each time, thinking about better solutions began. Together with the learning about the “meeting points” and how furniture/infrastructure influences these we began to work on a concept for a more mobile and flexible solution that would provide the modularity and transportation capability to organise action on the street in an easier fashion. </w:t>
      </w:r>
      <w:commentRangeStart w:id="53"/>
      <w:r w:rsidDel="00000000" w:rsidR="00000000" w:rsidRPr="00000000">
        <w:rPr>
          <w:rtl w:val="0"/>
        </w:rPr>
        <w:t xml:space="preserve">As the concept evolved more into Action and empowerment.</w:t>
      </w:r>
      <w:commentRangeEnd w:id="53"/>
      <w:r w:rsidDel="00000000" w:rsidR="00000000" w:rsidRPr="00000000">
        <w:commentReference w:id="53"/>
      </w:r>
      <w:r w:rsidDel="00000000" w:rsidR="00000000" w:rsidRPr="00000000">
        <w:rPr>
          <w:rtl w:val="0"/>
        </w:rPr>
        <w:t xml:space="preserve">  As we considered different ways of manifestation </w:t>
      </w:r>
      <w:commentRangeStart w:id="54"/>
      <w:r w:rsidDel="00000000" w:rsidR="00000000" w:rsidRPr="00000000">
        <w:rPr>
          <w:rtl w:val="0"/>
        </w:rPr>
        <w:t xml:space="preserve">(...)</w:t>
      </w:r>
      <w:commentRangeEnd w:id="54"/>
      <w:r w:rsidDel="00000000" w:rsidR="00000000" w:rsidRPr="00000000">
        <w:commentReference w:id="54"/>
      </w:r>
      <w:r w:rsidDel="00000000" w:rsidR="00000000" w:rsidRPr="00000000">
        <w:rPr>
          <w:rtl w:val="0"/>
        </w:rPr>
        <w:t xml:space="preserve"> The idea of a mobile meeting point as a metaphorical toolbox to reuse a parking space for a short timeframe emerged. Research for suitable bike trailers pointed to the swiss company “Polyroly” and the german variant called “Hinterher”. The first visualisation created incorporated the Polyroly trailer, as they seemed to provide the most flexibility with adding structures and we knew one of the founders personally. In</w:t>
      </w:r>
      <w:commentRangeStart w:id="55"/>
      <w:r w:rsidDel="00000000" w:rsidR="00000000" w:rsidRPr="00000000">
        <w:rPr>
          <w:rtl w:val="0"/>
        </w:rPr>
        <w:t xml:space="preserve"> further inquiries about this, the opportunity presented itself to collaborate with a GZ (Affoltern) for the creation of a customised trailer, as they were looking for a solution for the same problems we encountered.</w:t>
      </w:r>
      <w:commentRangeEnd w:id="55"/>
      <w:r w:rsidDel="00000000" w:rsidR="00000000" w:rsidRPr="00000000">
        <w:commentReference w:id="55"/>
      </w:r>
      <w:r w:rsidDel="00000000" w:rsidR="00000000" w:rsidRPr="00000000">
        <w:rPr>
          <w:rtl w:val="0"/>
        </w:rPr>
        <w:t xml:space="preserve"> They had already decided on a Hinterher trailer and bought a big transportation box with it, but quickly realised, that this simple box was not suitable for their intended use. During the process, this trailer and its amenities were reimagined several times, adapting to the shift of priorities in the concept. Central elements to fulfil its mission are, at this point, the following: </w:t>
        <w:br w:type="textWrapping"/>
        <w:t xml:space="preserve"> A sheltering element, to protect participants from weather influences and separate the space from the street and passing cars. However, this sheltering element must not impede the public character of its hosted event.</w:t>
        <w:br w:type="textWrapping"/>
        <w:t xml:space="preserve">A working surface, as hosted events tend to be of productive nature, having ample table space proved to be an important necessity.</w:t>
        <w:br w:type="textWrapping"/>
        <w:t xml:space="preserve">Secure and flexible storage compartments to transport all materials and utilities needed and imaginable.</w:t>
        <w:br w:type="textWrapping"/>
        <w:t xml:space="preserve">Furniture, as it serves as a meeting space, should be able to provide seating and placement possibilities to accommodate several people, and whatever activity they are occupied with. This furniture should be dismountable (for transportation reasons), sturdy (to accommodate many use scenarios) and weather resistant.</w:t>
        <w:br w:type="textWrapping"/>
        <w:t xml:space="preserve">Size and weight, as its intended staging area are parking spaces, it should comfortably match the shorter side of a parking space to avoid restriction of traffic and creating dangerous situations. The whole system has to be as light as possible to allow for easy and hassle-free logistics.</w:t>
      </w:r>
    </w:p>
    <w:p w:rsidR="00000000" w:rsidDel="00000000" w:rsidP="00000000" w:rsidRDefault="00000000" w:rsidRPr="00000000" w14:paraId="00000189">
      <w:pPr>
        <w:rPr/>
      </w:pPr>
      <w:r w:rsidDel="00000000" w:rsidR="00000000" w:rsidRPr="00000000">
        <w:rPr>
          <w:rtl w:val="0"/>
        </w:rPr>
        <w:t xml:space="preserve">Before building a solution from scratch, validation of the need for this product was deemed necessary. As one of our </w:t>
      </w:r>
      <w:commentRangeStart w:id="56"/>
      <w:r w:rsidDel="00000000" w:rsidR="00000000" w:rsidRPr="00000000">
        <w:rPr>
          <w:rtl w:val="0"/>
        </w:rPr>
        <w:t xml:space="preserve">mentors</w:t>
      </w:r>
      <w:commentRangeEnd w:id="56"/>
      <w:r w:rsidDel="00000000" w:rsidR="00000000" w:rsidRPr="00000000">
        <w:commentReference w:id="56"/>
      </w:r>
      <w:r w:rsidDel="00000000" w:rsidR="00000000" w:rsidRPr="00000000">
        <w:rPr>
          <w:rtl w:val="0"/>
        </w:rPr>
        <w:t xml:space="preserve"> had worked on a similar project, the opportunity presented itself to loan and test a cargobike from her providing a setup that checked at least some of the set criteria for the trailer. It had a solution for shelter in the form of fold-out elements that were covered with tarp, ample storage space and fitted onto a parking space. We used this vessel as the basis for our “Velowerk 2.0” (fig 777) in combination with a self-built table system (fig 777) that can be expanded and adapted to a seating solution as well. In comparison to the solution we used before, a large-sized cargobike with minimal organisation system, this vessel allowed us to prepare our action in a more efficient way, be more organised during our action and had a more organised and purposeful appearance. </w:t>
      </w:r>
      <w:commentRangeStart w:id="57"/>
      <w:r w:rsidDel="00000000" w:rsidR="00000000" w:rsidRPr="00000000">
        <w:rPr>
          <w:rtl w:val="0"/>
        </w:rPr>
        <w:t xml:space="preserve">It balanced against its stage, the usual street filled with a row of parked cars.</w:t>
      </w:r>
      <w:commentRangeEnd w:id="57"/>
      <w:r w:rsidDel="00000000" w:rsidR="00000000" w:rsidRPr="00000000">
        <w:commentReference w:id="57"/>
      </w:r>
      <w:r w:rsidDel="00000000" w:rsidR="00000000" w:rsidRPr="00000000">
        <w:rPr>
          <w:rtl w:val="0"/>
        </w:rPr>
        <w:t xml:space="preserve"> One possible point of critique that can be made is the use of the usual blue tarp used for all lorries and car trailers, that did not have a remarkable character in a street setting. Another thing was the missing work surface that we had to use our collapsible table for, which led to us having to eat, drink and write on the road surface / between greasy bike tools.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5"/>
        <w:rPr/>
      </w:pPr>
      <w:bookmarkStart w:colFirst="0" w:colLast="0" w:name="_f9uehzyrd6ha" w:id="60"/>
      <w:bookmarkEnd w:id="60"/>
      <w:r w:rsidDel="00000000" w:rsidR="00000000" w:rsidRPr="00000000">
        <w:rPr>
          <w:rtl w:val="0"/>
        </w:rPr>
        <w:t xml:space="preserve">3.2.6 Aesthetics of Invitation</w:t>
      </w:r>
    </w:p>
    <w:p w:rsidR="00000000" w:rsidDel="00000000" w:rsidP="00000000" w:rsidRDefault="00000000" w:rsidRPr="00000000" w14:paraId="0000018C">
      <w:pPr>
        <w:rPr/>
      </w:pPr>
      <w:commentRangeStart w:id="58"/>
      <w:r w:rsidDel="00000000" w:rsidR="00000000" w:rsidRPr="00000000">
        <w:rPr>
          <w:rtl w:val="0"/>
        </w:rPr>
        <w:t xml:space="preserve">When trying to convey a message or a statement in public spaces, one thing that receives very little active consideration seems to be the aesthetics of appearance. </w:t>
      </w:r>
      <w:commentRangeEnd w:id="58"/>
      <w:r w:rsidDel="00000000" w:rsidR="00000000" w:rsidRPr="00000000">
        <w:commentReference w:id="58"/>
      </w:r>
      <w:r w:rsidDel="00000000" w:rsidR="00000000" w:rsidRPr="00000000">
        <w:rPr>
          <w:rtl w:val="0"/>
        </w:rPr>
        <w:t xml:space="preserve">They play an essential role in the invitational attributes of any object, action or concept. When done wrong they might repel visitors and interactions, but when done right they integrate seamlessly into the positive subconscious impression a passing or interacting person might take with them. Through varying the appearance of our project, we gained some insight into what factors influence what behaviours and reactions. To reflect that, we tried to gather some of the questioning and reflection behind the different elements of our actions.</w:t>
      </w:r>
    </w:p>
    <w:p w:rsidR="00000000" w:rsidDel="00000000" w:rsidP="00000000" w:rsidRDefault="00000000" w:rsidRPr="00000000" w14:paraId="0000018D">
      <w:pPr>
        <w:rPr/>
      </w:pPr>
      <w:commentRangeStart w:id="59"/>
      <w:commentRangeStart w:id="60"/>
      <w:r w:rsidDel="00000000" w:rsidR="00000000" w:rsidRPr="00000000">
        <w:rPr>
          <w:rtl w:val="0"/>
        </w:rPr>
        <w:t xml:space="preserve">I. </w:t>
        <w:tab/>
        <w:t xml:space="preserve">“Appearance of location” How do passing people act? Is a considered location well frequented? What activity are passing people carrying out? Is there vegetation around? Are there many cars passing? What weather and time of day is it? Are there recreational spaces in close proximity? Are there commercial players closeby?</w:t>
      </w:r>
    </w:p>
    <w:p w:rsidR="00000000" w:rsidDel="00000000" w:rsidP="00000000" w:rsidRDefault="00000000" w:rsidRPr="00000000" w14:paraId="0000018E">
      <w:pPr>
        <w:rPr/>
      </w:pPr>
      <w:r w:rsidDel="00000000" w:rsidR="00000000" w:rsidRPr="00000000">
        <w:rPr>
          <w:rtl w:val="0"/>
        </w:rPr>
        <w:t xml:space="preserve">II.</w:t>
        <w:tab/>
        <w:t xml:space="preserve">“Appearance of dwelling objects” After seeing an activity taking place and assessing their interest in it, people may start to consider the objects in its surrounding and reflect their use and invitational character. Is there seating provided? Does it look comfortable? Is there some kind of separation element to communicate spatial separation from the street and cars? Is there no shadow to be seen in the entire street?</w:t>
      </w:r>
    </w:p>
    <w:p w:rsidR="00000000" w:rsidDel="00000000" w:rsidP="00000000" w:rsidRDefault="00000000" w:rsidRPr="00000000" w14:paraId="0000018F">
      <w:pPr>
        <w:rPr/>
      </w:pPr>
      <w:r w:rsidDel="00000000" w:rsidR="00000000" w:rsidRPr="00000000">
        <w:rPr>
          <w:rtl w:val="0"/>
        </w:rPr>
        <w:t xml:space="preserve">III. </w:t>
        <w:tab/>
        <w:t xml:space="preserve">“Appearance of concept” When interest persists, how is the concept communicated? Does it happen solely through spoken word, or can interested people read some more? Is argumentation consistent? Is the communication happening through examples, questions, or refined argumentation? Does the written communication represent the action? Do you pose questions for passing readers? Is the argumentation for a point suggestive, rational, or even speculative?</w:t>
      </w:r>
    </w:p>
    <w:p w:rsidR="00000000" w:rsidDel="00000000" w:rsidP="00000000" w:rsidRDefault="00000000" w:rsidRPr="00000000" w14:paraId="00000190">
      <w:pPr>
        <w:rPr/>
      </w:pPr>
      <w:r w:rsidDel="00000000" w:rsidR="00000000" w:rsidRPr="00000000">
        <w:rPr>
          <w:rtl w:val="0"/>
        </w:rPr>
        <w:t xml:space="preserve">IV.</w:t>
        <w:tab/>
        <w:t xml:space="preserve">“Appearance of performance” After the furnishing and in conjunction with the dialogue around an action, a central element of consideration should be the appearance of interactions in the parking space as staging ground. What interactions are considered normal in the vicinity of your action? How do you approach people? What do you offer them for their partaking? Do you start with Questions or let them consider your static communication first? How many people do you want to interact with simultaneously? Is appearing as an individual, a group of interest or an institution the right choice? How is legitimacy communicated and do you pretend or disclose your affiliations? </w:t>
      </w:r>
      <w:commentRangeEnd w:id="59"/>
      <w:r w:rsidDel="00000000" w:rsidR="00000000" w:rsidRPr="00000000">
        <w:commentReference w:id="59"/>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As the project progressed, its communication of strategy and visual appearance was reworked several times. At some point it became evident that our concept was transcending the small frame a parking-space provides, we repositioned our identity away from the “Parkwerk” with the “WerkStadt”-name and a more open, inviting and less parking-space focussed visual appearance. This was a point at which we reconsidered the whole communication. We replaced the blue with more colours, to represent several aspects of our concept. We kept the arrow as a graphic element but added some more that were related to our topic. The typeface  “Univers” with a very serious and official attitude was swapped for a more neutral and slightly playful “Cinetype” that had a more individual character. In combination with these elements, the concept was to use slightly provocant questions as claims to bring the readers’ attention towards the content.</w:t>
      </w:r>
    </w:p>
    <w:p w:rsidR="00000000" w:rsidDel="00000000" w:rsidP="00000000" w:rsidRDefault="00000000" w:rsidRPr="00000000" w14:paraId="00000192">
      <w:pPr>
        <w:pStyle w:val="Heading2"/>
        <w:rPr/>
      </w:pPr>
      <w:bookmarkStart w:colFirst="0" w:colLast="0" w:name="_cntpwp4lwuyb" w:id="61"/>
      <w:bookmarkEnd w:id="61"/>
      <w:r w:rsidDel="00000000" w:rsidR="00000000" w:rsidRPr="00000000">
        <w:rPr>
          <w:rtl w:val="0"/>
        </w:rPr>
        <w:t xml:space="preserve">3.3 Results (incl. user tests if applicable)</w:t>
      </w:r>
    </w:p>
    <w:p w:rsidR="00000000" w:rsidDel="00000000" w:rsidP="00000000" w:rsidRDefault="00000000" w:rsidRPr="00000000" w14:paraId="00000193">
      <w:pPr>
        <w:pStyle w:val="Heading5"/>
        <w:rPr>
          <w:ins w:author="Sandro Beti" w:id="67" w:date="2023-05-05T12:03:36Z"/>
        </w:rPr>
      </w:pPr>
      <w:r w:rsidDel="00000000" w:rsidR="00000000" w:rsidRPr="00000000">
        <w:rPr>
          <w:rtl w:val="0"/>
        </w:rPr>
        <w:t xml:space="preserve">3.3.1 Structure of information</w:t>
      </w:r>
      <w:ins w:author="Sandro Beti" w:id="67" w:date="2023-05-05T12:03:36Z">
        <w:bookmarkStart w:colFirst="0" w:colLast="0" w:name="_ogaajlkcyf6z" w:id="62"/>
        <w:bookmarkEnd w:id="62"/>
        <w:r w:rsidDel="00000000" w:rsidR="00000000" w:rsidRPr="00000000">
          <w:rPr>
            <w:rtl w:val="0"/>
          </w:rPr>
        </w:r>
      </w:ins>
    </w:p>
    <w:p w:rsidR="00000000" w:rsidDel="00000000" w:rsidP="00000000" w:rsidRDefault="00000000" w:rsidRPr="00000000" w14:paraId="00000194">
      <w:pPr>
        <w:rPr/>
        <w:pPrChange w:author="Sandro Beti" w:id="0" w:date="2023-05-05T12:03:36Z">
          <w:pPr>
            <w:pStyle w:val="Heading5"/>
          </w:pPr>
        </w:pPrChange>
      </w:pPr>
      <w:bookmarkStart w:colFirst="0" w:colLast="0" w:name="_ogaajlkcyf6z" w:id="62"/>
      <w:bookmarkEnd w:id="62"/>
      <w:ins w:author="Sandro Beti" w:id="67" w:date="2023-05-05T12:03:36Z">
        <w:r w:rsidDel="00000000" w:rsidR="00000000" w:rsidRPr="00000000">
          <w:rPr>
            <w:rtl w:val="0"/>
          </w:rPr>
          <w:t xml:space="preserve">Introduction</w:t>
        </w:r>
      </w:ins>
      <w:r w:rsidDel="00000000" w:rsidR="00000000" w:rsidRPr="00000000">
        <w:rPr>
          <w:rtl w:val="0"/>
        </w:rPr>
      </w:r>
    </w:p>
    <w:p w:rsidR="00000000" w:rsidDel="00000000" w:rsidP="00000000" w:rsidRDefault="00000000" w:rsidRPr="00000000" w14:paraId="00000195">
      <w:pPr>
        <w:rPr/>
      </w:pPr>
      <w:r w:rsidDel="00000000" w:rsidR="00000000" w:rsidRPr="00000000">
        <w:rPr>
          <w:rFonts w:ascii="Helvetica Neue Light" w:cs="Helvetica Neue Light" w:eastAsia="Helvetica Neue Light" w:hAnsi="Helvetica Neue Light"/>
          <w:rtl w:val="0"/>
        </w:rPr>
        <w:t xml:space="preserve">Whilst organising the actions we always had an information board, some postcards and a flyer at hand. Their aim was to serve as a physical memory and further information without always having to talk directly to us. We realised that the wording within these small information paragraphs is very important and that if there is a small uncertainty we got directly asked about it. During our process we have changed these descriptions a few times and have encountered different reactions to them. We could observe that in a latter phase of the project where we were already quite sure of what our final project will look like, we had fewer discussions about the overall concept and improvements that it could benefit from as it was already seen as a finished project and thus no changes would be possible. Most reactions were just a heads-up or a sign of agreement but we struggled to start the lively discussions again we had in the beginning of the project. This said, we realised that it is always important to set a goal of what we want to achieve within an action and what should be discussed and how we can frame our information accordingly. We have stated that the information that is on our website for example should be quite concrete and already offers a vision and a concept that can be applicable. This decision has been mainly made because we have realised that it is a very big difference if you have people in front of you that are representative of the project or if one is let alone solely with the information. Uncertainties will thus, if not clarified, mostly lead to a negative experience and remembrance of the project as its only circling around the “talking about it” but not really doing anything about it. </w:t>
      </w:r>
      <w:ins w:author="Sandro Beti" w:id="69" w:date="2023-05-05T12:05:14Z">
        <w:r w:rsidDel="00000000" w:rsidR="00000000" w:rsidRPr="00000000">
          <w:rPr>
            <w:rFonts w:ascii="Helvetica Neue Light" w:cs="Helvetica Neue Light" w:eastAsia="Helvetica Neue Light" w:hAnsi="Helvetica Neue Light"/>
            <w:rtl w:val="0"/>
          </w:rPr>
          <w:t xml:space="preserve">=&gt; from very concrete to stimulating discussions</w:t>
        </w:r>
      </w:ins>
      <w:r w:rsidDel="00000000" w:rsidR="00000000" w:rsidRPr="00000000">
        <w:rPr>
          <w:rFonts w:ascii="Helvetica Neue Light" w:cs="Helvetica Neue Light" w:eastAsia="Helvetica Neue Light" w:hAnsi="Helvetica Neue Light"/>
          <w:rtl w:val="0"/>
        </w:rPr>
        <w:br w:type="textWrapping"/>
        <w:t xml:space="preserve">Regarding our information material we could also observe how people interacted and cared about the material we provided. We could especially see this when we were asked about further actions and the next time we plan to do something. Often we told them that they can take a flyer with them to see our website and to inform themselves about the next action but hardly anyone wanted to take a flyer with a lot of information. Even though we designed the flyer in a way that it can also serve as a poster we had way more success with the postcards. We realised that the aesthetics and the Corporate Identity of our project is also very important as people are more likely to take the postcards with them if they like the design. In a project that’s also circling around identity visuals always play a key role. Furthermore we realised that instagram isn’t necessarily the best communication platform for such personal actions. Most people we have encountered and who took part were either pedestrians or people that we have told about the action. In this sense our digital tools didn’t really work as an advertisement but more as an information platform and the advertisement happened more on a word of mouth basis.</w:t>
      </w:r>
      <w:r w:rsidDel="00000000" w:rsidR="00000000" w:rsidRPr="00000000">
        <w:rPr>
          <w:rtl w:val="0"/>
        </w:rPr>
      </w:r>
    </w:p>
    <w:p w:rsidR="00000000" w:rsidDel="00000000" w:rsidP="00000000" w:rsidRDefault="00000000" w:rsidRPr="00000000" w14:paraId="00000196">
      <w:pPr>
        <w:pStyle w:val="Heading5"/>
        <w:rPr>
          <w:ins w:author="Sandro Beti" w:id="70" w:date="2023-05-05T12:07:23Z"/>
        </w:rPr>
      </w:pPr>
      <w:r w:rsidDel="00000000" w:rsidR="00000000" w:rsidRPr="00000000">
        <w:rPr>
          <w:rtl w:val="0"/>
        </w:rPr>
        <w:t xml:space="preserve">3.3.2 Manual/Fibel</w:t>
      </w:r>
      <w:ins w:author="Sandro Beti" w:id="70" w:date="2023-05-05T12:07:23Z">
        <w:bookmarkStart w:colFirst="0" w:colLast="0" w:name="_gzx2ia9kw73u" w:id="63"/>
        <w:bookmarkEnd w:id="63"/>
        <w:r w:rsidDel="00000000" w:rsidR="00000000" w:rsidRPr="00000000">
          <w:rPr>
            <w:rtl w:val="0"/>
          </w:rPr>
        </w:r>
      </w:ins>
    </w:p>
    <w:p w:rsidR="00000000" w:rsidDel="00000000" w:rsidP="00000000" w:rsidRDefault="00000000" w:rsidRPr="00000000" w14:paraId="00000197">
      <w:pPr>
        <w:rPr/>
        <w:pPrChange w:author="Sandro Beti" w:id="0" w:date="2023-05-05T12:07:23Z">
          <w:pPr>
            <w:pStyle w:val="Heading5"/>
          </w:pPr>
        </w:pPrChange>
      </w:pPr>
      <w:bookmarkStart w:colFirst="0" w:colLast="0" w:name="_gzx2ia9kw73u" w:id="63"/>
      <w:bookmarkEnd w:id="63"/>
      <w:ins w:author="Sandro Beti" w:id="70" w:date="2023-05-05T12:07:23Z">
        <w:r w:rsidDel="00000000" w:rsidR="00000000" w:rsidRPr="00000000">
          <w:rPr>
            <w:rtl w:val="0"/>
          </w:rPr>
          <w:t xml:space="preserve">Unbedingt introduction.</w:t>
        </w:r>
      </w:ins>
      <w:r w:rsidDel="00000000" w:rsidR="00000000" w:rsidRPr="00000000">
        <w:rPr>
          <w:rtl w:val="0"/>
        </w:rPr>
      </w:r>
    </w:p>
    <w:p w:rsidR="00000000" w:rsidDel="00000000" w:rsidP="00000000" w:rsidRDefault="00000000" w:rsidRPr="00000000" w14:paraId="00000198">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aspects of empowerment, scalability and also reproducibility are an important part of decentralised systems. The ability to act independently from infrastructure and technological or specific knowledge is crucial when wanting to achieve this dynamic. However, we are aware that only by providing the knowledge and the steps to achieve a certain product doesn’t necessarily is enough. We are thus careful when talking about accessibility and inclusivity because one still needs the social and temporal conditions to actually act. It also doesn’t ask the question if the product is actually valuable and well designed; it just provides the ability of realisation. People who follow our manual thus become the manufacturer of an idea. Once set up as a manual it isn’t a product that either works or doesn’t, it is a concept that is constantly evolving and thus needs to be adaptable to change and different circumstances. Our project is evolving around people and a system that’s constantly changing. We can’t look at it in a way of a perfect solution or even a finished working product. The way of interacting within a city is never set in stone. That’s why the manual we created is seen as an additional tool to enable our concept to get tested by different people and by getting criticised, praised or discussed evolves in its nature. </w:t>
      </w:r>
    </w:p>
    <w:p w:rsidR="00000000" w:rsidDel="00000000" w:rsidP="00000000" w:rsidRDefault="00000000" w:rsidRPr="00000000" w14:paraId="00000199">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Our manual consists of different steps and focuses on acting in a small and enjoyable way within one’s street or parking space. The framework it provides is described later in this chapter. We knew pretty early that a manual will be necessary if we want to have other people involved. Due to a feeling of security but also as a point to start it should provide the possibility to have a part within the process and also enlarges the community and the statement of the project. In the beginning we asked ourselves how extensive this manual should be and how far into the reshaping process it would intervene. Because we worked locally within our street we thought that it should almost include every step as we realised that a certain connection to a space really helps with engagement. We have then realised though, that our project is not revolving around planning a whole street from ground up but activating spaces and generating discussions and testing out ideas to see how and why certain actions work and others maybe don’t. This is best done with a multitude of different actions and an assessment framework that can categorise the different aspects and also show its strengths and respectively its weaknesses. We have thus decided on two different parts within our manual that is the organisation of an action and the reconditioning it accompanies. </w:t>
      </w:r>
    </w:p>
    <w:p w:rsidR="00000000" w:rsidDel="00000000" w:rsidP="00000000" w:rsidRDefault="00000000" w:rsidRPr="00000000" w14:paraId="0000019A">
      <w:pPr>
        <w:rPr>
          <w:rFonts w:ascii="Helvetica Neue Light" w:cs="Helvetica Neue Light" w:eastAsia="Helvetica Neue Light" w:hAnsi="Helvetica Neue Light"/>
        </w:rPr>
      </w:pPr>
      <w:commentRangeStart w:id="61"/>
      <w:r w:rsidDel="00000000" w:rsidR="00000000" w:rsidRPr="00000000">
        <w:rPr>
          <w:rFonts w:ascii="Helvetica Neue Light" w:cs="Helvetica Neue Light" w:eastAsia="Helvetica Neue Light" w:hAnsi="Helvetica Neue Light"/>
          <w:rtl w:val="0"/>
        </w:rPr>
        <w:t xml:space="preserve">We start off the manual with the definition of a goal that one wants to achieve within their neighbourhood. We framed this goal in a way that it doesn’t necessarily point to a direct solution but is more about what soft goals (more interaction, more green, more repairing) are important. We encourage the reader to stroll through their neighbourhood and focus on how people move, where they meet and at what time which place is coming alive or would have the potential. We made the decision to start off with this method as we have experienced that the time and location of an action can completely shift the dynamics that arise. During our iterations we did some actions multiple times, once at a different location and once at a different time. The success and the number of people we have reached has differed a lot, so has the group of people that approached us. We realised for example that during school holidays there are much less people around and a lot of the kids are away. On the other hand If one is organising an action during a weekday the people that are taking part normally have more time as they are often retired or have a day off. On a weekend the diversity of people is much broader but people normally have less time and the action is more crowded. </w:t>
      </w:r>
      <w:commentRangeStart w:id="62"/>
      <w:r w:rsidDel="00000000" w:rsidR="00000000" w:rsidRPr="00000000">
        <w:rPr>
          <w:rFonts w:ascii="Helvetica Neue Light" w:cs="Helvetica Neue Light" w:eastAsia="Helvetica Neue Light" w:hAnsi="Helvetica Neue Light"/>
          <w:rtl w:val="0"/>
        </w:rPr>
        <w:t xml:space="preserve">At the end of this chapter we suggest different locations and examples of actions that have already happened to provide an impression of what could be possible and thus lowers the expectation and motivates as it presents a vision. We did this with every step and at the end of a chapter there are always examples or tools needed visualised. </w:t>
      </w:r>
      <w:commentRangeEnd w:id="62"/>
      <w:r w:rsidDel="00000000" w:rsidR="00000000" w:rsidRPr="00000000">
        <w:commentReference w:id="62"/>
      </w:r>
      <w:commentRangeEnd w:id="61"/>
      <w:r w:rsidDel="00000000" w:rsidR="00000000" w:rsidRPr="00000000">
        <w:commentReference w:id="61"/>
      </w:r>
      <w:r w:rsidDel="00000000" w:rsidR="00000000" w:rsidRPr="00000000">
        <w:rPr>
          <w:rtl w:val="0"/>
        </w:rPr>
      </w:r>
    </w:p>
    <w:p w:rsidR="00000000" w:rsidDel="00000000" w:rsidP="00000000" w:rsidRDefault="00000000" w:rsidRPr="00000000" w14:paraId="0000019B">
      <w:pPr>
        <w:rPr>
          <w:rFonts w:ascii="Helvetica Neue Light" w:cs="Helvetica Neue Light" w:eastAsia="Helvetica Neue Light" w:hAnsi="Helvetica Neue Light"/>
        </w:rPr>
      </w:pPr>
      <w:commentRangeStart w:id="63"/>
      <w:r w:rsidDel="00000000" w:rsidR="00000000" w:rsidRPr="00000000">
        <w:rPr>
          <w:rFonts w:ascii="Helvetica Neue Light" w:cs="Helvetica Neue Light" w:eastAsia="Helvetica Neue Light" w:hAnsi="Helvetica Neue Light"/>
          <w:rtl w:val="0"/>
        </w:rPr>
        <w:br w:type="textWrapping"/>
        <w:t xml:space="preserve">After this first evaluation we continue with the action part. Within this chapter we also provide examples and actions that can just be done and are thus quick and easily doable. However we believe that different circumstances also need different solutions. That’s why we start with an analysis of components that these actions include. The first one is the aspect of outside-participation. It is important to evaluate the needed requirements to take part within the activation and based on these factors it also determines how inclusive, successful or crowd-intense it is. Furthermore one can take precautions and for more time-intensive workshops a registration may be needed. The factors we determined were:</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19C">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Time; how much time do I need to spare to take part? This also determines the weekday, the framing and the announcement one can prepare.</w:t>
        <w:br w:type="textWrapping"/>
        <w:t xml:space="preserve">Infrastructure: What do I physically need to take part? This can be a bike to fix or a garden to set up a small herb patch that can be created. When being very infrastructure specific as e.g. the “Pop-Up” Repair station, one can also combine the different actions and offer a “Pop-Up” Repair Café to counterbalance this specificity.</w:t>
        <w:br w:type="textWrapping"/>
        <w:t xml:space="preserve">Skills: What do I need to be in control of to take part? Skills are a very big part of the different actions and are the ones that vary the most from person to person. It can be a language that must be known, a basic physical requirement or also the ability to use digital devices. These skills range especially within different neighbourhoods and it is always best to provide an additional explanation if uncertain or if one wants to reach the largest diversity of people to choose a skill needed that isn’t specific. Within the idea Café e.g. we chose sketching as a tool that has the most common denominator. </w:t>
      </w:r>
    </w:p>
    <w:p w:rsidR="00000000" w:rsidDel="00000000" w:rsidP="00000000" w:rsidRDefault="00000000" w:rsidRPr="00000000" w14:paraId="0000019D">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aforementioned aspects are a guideline that determines whether or not someone can even take part in an action or an infrastructure provided. However they don’t cover the means of motivation. Within this section we go more into detail about aspects of invitation, preparation and certification. These factors determine whether or not an action has the potential to be repeated but also how eager people are to participate. It’s always best to try to really put great work into these components to get as many people as possible to participate. The only thing to keep in mind are one’s resources. This can become problematic if there is a certain skill or infrastructure, such as coffee making, bike-repair stands or chairs and tables needed. When such an action arises it is best to plan a longer time-span as it allows for more flexibility for people to also come back at a time less busy. The elements we determined within this scope are:</w:t>
      </w:r>
    </w:p>
    <w:p w:rsidR="00000000" w:rsidDel="00000000" w:rsidP="00000000" w:rsidRDefault="00000000" w:rsidRPr="00000000" w14:paraId="0000019E">
      <w:pPr>
        <w:rPr>
          <w:rFonts w:ascii="Helvetica Neue Light" w:cs="Helvetica Neue Light" w:eastAsia="Helvetica Neue Light" w:hAnsi="Helvetica Neue Light"/>
        </w:rPr>
      </w:pPr>
      <w:commentRangeStart w:id="64"/>
      <w:r w:rsidDel="00000000" w:rsidR="00000000" w:rsidRPr="00000000">
        <w:rPr>
          <w:rFonts w:ascii="Helvetica Neue Light" w:cs="Helvetica Neue Light" w:eastAsia="Helvetica Neue Light" w:hAnsi="Helvetica Neue Light"/>
          <w:rtl w:val="0"/>
        </w:rPr>
        <w:t xml:space="preserve">Invitation; We have realised that it is very important to always have a component of invitation. This can either be a coffee, an offered service or also a component that one can interact with. Its purpose is to serve as an easy entry point and to make it easy to start an approach and a conversation. Another part that is nice to keep in mind is the aspect of absurdity as it offers a direct topic to talk about and also catches people’s attention. When doing an action on a parking space normally that’s absurd enough.</w:t>
      </w:r>
      <w:ins w:author="Sandro Beti" w:id="72" w:date="2023-05-05T12:14:33Z">
        <w:r w:rsidDel="00000000" w:rsidR="00000000" w:rsidRPr="00000000">
          <w:rPr>
            <w:rFonts w:ascii="Helvetica Neue Light" w:cs="Helvetica Neue Light" w:eastAsia="Helvetica Neue Light" w:hAnsi="Helvetica Neue Light"/>
            <w:rtl w:val="0"/>
          </w:rPr>
          <w:t xml:space="preserve"> </w:t>
        </w:r>
      </w:ins>
      <w:commentRangeEnd w:id="64"/>
      <w:r w:rsidDel="00000000" w:rsidR="00000000" w:rsidRPr="00000000">
        <w:commentReference w:id="64"/>
      </w:r>
      <w:r w:rsidDel="00000000" w:rsidR="00000000" w:rsidRPr="00000000">
        <w:rPr>
          <w:rtl w:val="0"/>
        </w:rPr>
      </w:r>
    </w:p>
    <w:p w:rsidR="00000000" w:rsidDel="00000000" w:rsidP="00000000" w:rsidRDefault="00000000" w:rsidRPr="00000000" w14:paraId="0000019F">
      <w:pPr>
        <w:rPr>
          <w:rFonts w:ascii="Helvetica Neue Light" w:cs="Helvetica Neue Light" w:eastAsia="Helvetica Neue Light" w:hAnsi="Helvetica Neue Light"/>
        </w:rPr>
      </w:pPr>
      <w:commentRangeStart w:id="65"/>
      <w:r w:rsidDel="00000000" w:rsidR="00000000" w:rsidRPr="00000000">
        <w:rPr>
          <w:rFonts w:ascii="Helvetica Neue Light" w:cs="Helvetica Neue Light" w:eastAsia="Helvetica Neue Light" w:hAnsi="Helvetica Neue Light"/>
          <w:rtl w:val="0"/>
        </w:rPr>
        <w:t xml:space="preserve">Added value; Being active within a street for an action is always also an occupation of space. This occupation should somewhat be legitimised. In an earlier chapter, we criticised the occupation of public space for an individual need and thus it’s important to keep in mind that the solution we strive for should be accessible and not turn into a simple protest or undiscussable event.</w:t>
      </w:r>
      <w:commentRangeEnd w:id="65"/>
      <w:r w:rsidDel="00000000" w:rsidR="00000000" w:rsidRPr="00000000">
        <w:commentReference w:id="65"/>
      </w:r>
      <w:r w:rsidDel="00000000" w:rsidR="00000000" w:rsidRPr="00000000">
        <w:rPr>
          <w:rtl w:val="0"/>
        </w:rPr>
      </w:r>
    </w:p>
    <w:p w:rsidR="00000000" w:rsidDel="00000000" w:rsidP="00000000" w:rsidRDefault="00000000" w:rsidRPr="00000000" w14:paraId="000001A0">
      <w:pPr>
        <w:rPr>
          <w:rFonts w:ascii="Helvetica Neue Light" w:cs="Helvetica Neue Light" w:eastAsia="Helvetica Neue Light" w:hAnsi="Helvetica Neue Light"/>
        </w:rPr>
      </w:pPr>
      <w:commentRangeStart w:id="66"/>
      <w:r w:rsidDel="00000000" w:rsidR="00000000" w:rsidRPr="00000000">
        <w:rPr>
          <w:rFonts w:ascii="Helvetica Neue Light" w:cs="Helvetica Neue Light" w:eastAsia="Helvetica Neue Light" w:hAnsi="Helvetica Neue Light"/>
          <w:rtl w:val="0"/>
        </w:rPr>
        <w:t xml:space="preserve">Play; A question we have asked ourselves a lot was what benefit it would bring the people that, apart from us, organise the events. The easiest way to bring people together is a time- and location based activity. This activity doesn’t necessarily have to be a game, but a playful character helps to get people involved. This can be a small part such as a dice as a tool of randomness or a board with model figures. This can especially be useful when working with ideas or a questionnaire.</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1A1">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Longevity; This quite obvious but in our early stages often forgotten component circles around a simple question that is. How does anyone know that we have been there and what stays when we’re gone? The longevity is something that got ever more important in the latter phase of our project where we have asked the question how to collect and distil the actions that have been organised in a way that the documentation can be guided into a somewhat target-oriented direction. It is also important though that the people that have participated are always able to take something with them that also serves as a manifestation. </w:t>
      </w:r>
      <w:commentRangeStart w:id="67"/>
      <w:r w:rsidDel="00000000" w:rsidR="00000000" w:rsidRPr="00000000">
        <w:rPr>
          <w:rFonts w:ascii="Helvetica Neue Light" w:cs="Helvetica Neue Light" w:eastAsia="Helvetica Neue Light" w:hAnsi="Helvetica Neue Light"/>
          <w:rtl w:val="0"/>
        </w:rPr>
        <w:t xml:space="preserve">We have solved this problem on one hand with a website where every action is being documented and noted.</w:t>
      </w:r>
      <w:commentRangeEnd w:id="67"/>
      <w:r w:rsidDel="00000000" w:rsidR="00000000" w:rsidRPr="00000000">
        <w:commentReference w:id="67"/>
      </w:r>
      <w:r w:rsidDel="00000000" w:rsidR="00000000" w:rsidRPr="00000000">
        <w:rPr>
          <w:rFonts w:ascii="Helvetica Neue Light" w:cs="Helvetica Neue Light" w:eastAsia="Helvetica Neue Light" w:hAnsi="Helvetica Neue Light"/>
          <w:rtl w:val="0"/>
        </w:rPr>
        <w:t xml:space="preserve"> On the other hand we leave small plaques wherever an action has taken place that also leads to our website and serves as a memory for the action.</w:t>
      </w:r>
    </w:p>
    <w:p w:rsidR="00000000" w:rsidDel="00000000" w:rsidP="00000000" w:rsidRDefault="00000000" w:rsidRPr="00000000" w14:paraId="000001A2">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last chapter of the manual is primarily revolving around the documentation aspect. This will be explained more thoroughly in the chapter “Data processing”. What we could rely on while writing the manual was that there were already a lot of frameworks out there. This was especially helpful regarding legal restrictions or other encounters with authorities as this is a very annoying and time-intensive process to find out. We hope to add to the discussion of creation within urban spheres and are tuned to find out how and where we can improve and learn after our first users. </w:t>
      </w:r>
    </w:p>
    <w:p w:rsidR="00000000" w:rsidDel="00000000" w:rsidP="00000000" w:rsidRDefault="00000000" w:rsidRPr="00000000" w14:paraId="000001A3">
      <w:pPr>
        <w:pStyle w:val="Heading5"/>
        <w:rPr/>
      </w:pPr>
      <w:bookmarkStart w:colFirst="0" w:colLast="0" w:name="_eod9dc8dlm5m" w:id="64"/>
      <w:bookmarkEnd w:id="64"/>
      <w:r w:rsidDel="00000000" w:rsidR="00000000" w:rsidRPr="00000000">
        <w:rPr>
          <w:rtl w:val="0"/>
        </w:rPr>
        <w:t xml:space="preserve">3.3.3 Data collection</w:t>
      </w:r>
    </w:p>
    <w:p w:rsidR="00000000" w:rsidDel="00000000" w:rsidP="00000000" w:rsidRDefault="00000000" w:rsidRPr="00000000" w14:paraId="000001A4">
      <w:pPr>
        <w:rPr/>
      </w:pPr>
      <w:r w:rsidDel="00000000" w:rsidR="00000000" w:rsidRPr="00000000">
        <w:rPr>
          <w:rtl w:val="0"/>
        </w:rPr>
        <w:t xml:space="preserve">The most discussed aspect in our concept certainly was the notion of “longevity” and the impact our actions have on a street in a longer term manner. Although we might consider the street as a public realm and take the liberty to disrupt and change that space, our research and talking to other, similar actors has shown that the civil engineering office has a different mindset in that regard. Additions to existing public infrastructure like benches and objects that occupy paths get removed rather quickly. Any modification to the existing traffic signage on a road surface is seen as an offence, and will quickly be cleaned away. The argument of safety concerns about infrastructure on a street could be seen as a reason, but it seems to guard its sovereignty about shaping public spaces rather offensively. To install any object or signage on a street with the goal of its permanent existence in that place proved to be a difficult undertaking. This led to all our ideas for leaving behind an “impression” being deemed difficult to achieve by ourselves. Be it the painting of objects and information on the road, or the installation of miniature representations of objects anywhere. Beginning to consider other, more hybrid solutions, such as maintaining a collection of digital traces seemed to be a much more feasible option and would provide a benefit in regard to networked documentation and a less physical journey of discovery for our actions on the street. </w:t>
      </w:r>
      <w:r w:rsidDel="00000000" w:rsidR="00000000" w:rsidRPr="00000000">
        <w:rPr>
          <w:rtl w:val="0"/>
        </w:rPr>
        <w:t xml:space="preserve">Digital mapping tools include contribution-based geotagging functionalities that allow users to create tagged information entities to represent businesses and places in reality. These data points can be rated by other users, host photos of the place and allow a linking of websites. They begin to be shown to every user, depending on the reviews they receive and other factors the algorithm considers in selecting information. Using this information framework, we were able to quickly document our action in the digital realm and incorporate a collection of text data from other visitors. Adding a qr code to our infoboard with a link to our actions entry was deemed the easiest solution for allowing people a digital contribution.  These review texts could, for example, contain just that — short testimonials of people that visited us. Possibly, they could contain ideas for the locality that our action took place, or they could be used to create a more constructive and lasting discussion about the use and management of streets in the city of Zürich. They could serve as the digital equivalent to our meeting spaces on location, and develop a similar dynamic as the “bikeable” online platform that creates discourse about missing or problematic bike infrastructure. Through uploading their own action inspired by ours, an ecosystem of inspiration and reiteration could begin. to play the devil's advocate, this digital realm brings the downside of problems with inclusion. When testing this concept, many participants did not possess the devices or digital competences to access this realm. One could argue that the reason for this might have been the location we chose, but nevertheless it proved to be an essential flaw to this idea. But when considering the user behaviour of digital natives on digital mapping tools, we observed a phenomena that could be described as “digital strolling”, with journeys of discovery happening in the realm of the digital map, with the goal of entertaining oneself through reading other peoples opinion on places and things in reality. This phenomena could lead to an expanded reach in the digital “public space” and weigh up the accessibility problems we face in the interfacing of both.</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5"/>
        <w:rPr/>
      </w:pPr>
      <w:bookmarkStart w:colFirst="0" w:colLast="0" w:name="_37soffyu9h4x" w:id="65"/>
      <w:bookmarkEnd w:id="65"/>
      <w:r w:rsidDel="00000000" w:rsidR="00000000" w:rsidRPr="00000000">
        <w:rPr>
          <w:rtl w:val="0"/>
        </w:rPr>
        <w:t xml:space="preserve">3.3.4 Data processing</w:t>
      </w:r>
    </w:p>
    <w:p w:rsidR="00000000" w:rsidDel="00000000" w:rsidP="00000000" w:rsidRDefault="00000000" w:rsidRPr="00000000" w14:paraId="000001A7">
      <w:pPr>
        <w:rPr/>
      </w:pPr>
      <w:r w:rsidDel="00000000" w:rsidR="00000000" w:rsidRPr="00000000">
        <w:rPr>
          <w:rtl w:val="0"/>
        </w:rPr>
        <w:t xml:space="preserve">The considerations laid out in the preceding section work as individual solutions. But when implementing them into our project, there appear some weaknesses or dead ends by the nature of the solutions we may realise them in. The digital mapping service we used to store our information allows for hosting and discovery but lacks the context of our concept, idea communication and through that the inspirational quality for possible visitors. This could be solved by linking to a digital appearance that collects all the “locations” into one list, provides a more streamlined documentation to coherently explain our ideas and thinking process, and links to the possibility to lend our vehicle and access all our gathered knowledge in the manual.</w:t>
        <w:br w:type="textWrapping"/>
        <w:t xml:space="preserve">Serving as one of our “final products”, this platform is aimed towards players in our target audience. The main goal with this digital appearance is to serve as an information- and exchange-platform for the community that engages with our project and activism for more public streets. In a more far-reaching and speculative goal, it could be used as argument and leverage point for a constructive discourse with the civil engineering office and the city's municipalities towards a changed attitude and less lethargy in project development and change. It should mainly act as an advertisement for our “mobile”, the idea of creating action on the street and our manual that allows people to easily reproduce the essential parts of our process. In a similar way to the “bikeable” online platform, we considered prototyping and implementing a user-contribution based posting solution to allow them documentation of their own action.</w:t>
      </w:r>
      <w:commentRangeStart w:id="68"/>
      <w:r w:rsidDel="00000000" w:rsidR="00000000" w:rsidRPr="00000000">
        <w:rPr>
          <w:rtl w:val="0"/>
        </w:rPr>
        <w:t xml:space="preserve"> (....) </w:t>
      </w:r>
      <w:commentRangeEnd w:id="68"/>
      <w:r w:rsidDel="00000000" w:rsidR="00000000" w:rsidRPr="00000000">
        <w:commentReference w:id="68"/>
      </w:r>
      <w:r w:rsidDel="00000000" w:rsidR="00000000" w:rsidRPr="00000000">
        <w:rPr>
          <w:rtl w:val="0"/>
        </w:rPr>
      </w:r>
    </w:p>
    <w:p w:rsidR="00000000" w:rsidDel="00000000" w:rsidP="00000000" w:rsidRDefault="00000000" w:rsidRPr="00000000" w14:paraId="000001A8">
      <w:pPr>
        <w:pStyle w:val="Heading5"/>
        <w:rPr/>
      </w:pPr>
      <w:bookmarkStart w:colFirst="0" w:colLast="0" w:name="_x1eq2xeuje2d" w:id="66"/>
      <w:bookmarkEnd w:id="66"/>
      <w:commentRangeStart w:id="69"/>
      <w:r w:rsidDel="00000000" w:rsidR="00000000" w:rsidRPr="00000000">
        <w:rPr>
          <w:rtl w:val="0"/>
        </w:rPr>
        <w:t xml:space="preserve">3.3.5 The WerkStadt Platform</w:t>
      </w:r>
      <w:commentRangeEnd w:id="69"/>
      <w:r w:rsidDel="00000000" w:rsidR="00000000" w:rsidRPr="00000000">
        <w:commentReference w:id="69"/>
      </w: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(see 3.2.5, the mobile platform)</w:t>
      </w:r>
    </w:p>
    <w:p w:rsidR="00000000" w:rsidDel="00000000" w:rsidP="00000000" w:rsidRDefault="00000000" w:rsidRPr="00000000" w14:paraId="000001AA">
      <w:pPr>
        <w:pStyle w:val="Heading1"/>
        <w:spacing w:before="500" w:lineRule="auto"/>
        <w:rPr>
          <w:ins w:author="Sandro Beti" w:id="73" w:date="2023-05-05T12:19:26Z"/>
        </w:rPr>
      </w:pPr>
      <w:r w:rsidDel="00000000" w:rsidR="00000000" w:rsidRPr="00000000">
        <w:rPr>
          <w:rtl w:val="0"/>
        </w:rPr>
        <w:t xml:space="preserve">4.Conclusion</w:t>
      </w:r>
      <w:ins w:author="Sandro Beti" w:id="73" w:date="2023-05-05T12:19:26Z">
        <w:bookmarkStart w:colFirst="0" w:colLast="0" w:name="_e000mgoj5t56" w:id="67"/>
        <w:bookmarkEnd w:id="67"/>
        <w:r w:rsidDel="00000000" w:rsidR="00000000" w:rsidRPr="00000000">
          <w:rPr>
            <w:rtl w:val="0"/>
          </w:rPr>
        </w:r>
      </w:ins>
    </w:p>
    <w:p w:rsidR="00000000" w:rsidDel="00000000" w:rsidP="00000000" w:rsidRDefault="00000000" w:rsidRPr="00000000" w14:paraId="000001AB">
      <w:pPr>
        <w:rPr/>
        <w:pPrChange w:author="Sandro Beti" w:id="0" w:date="2023-05-05T12:19:26Z">
          <w:pPr>
            <w:pStyle w:val="Heading1"/>
            <w:spacing w:before="500" w:lineRule="auto"/>
          </w:pPr>
        </w:pPrChange>
      </w:pPr>
      <w:bookmarkStart w:colFirst="0" w:colLast="0" w:name="_e000mgoj5t56" w:id="67"/>
      <w:bookmarkEnd w:id="67"/>
      <w:ins w:author="Sandro Beti" w:id="73" w:date="2023-05-05T12:19:26Z">
        <w:r w:rsidDel="00000000" w:rsidR="00000000" w:rsidRPr="00000000">
          <w:rPr>
            <w:rtl w:val="0"/>
          </w:rPr>
          <w:t xml:space="preserve">Introduction Again state our goals and how/if we have achieved them. Focus on learnings.</w:t>
        </w:r>
      </w:ins>
      <w:r w:rsidDel="00000000" w:rsidR="00000000" w:rsidRPr="00000000">
        <w:rPr>
          <w:rtl w:val="0"/>
        </w:rPr>
      </w:r>
    </w:p>
    <w:p w:rsidR="00000000" w:rsidDel="00000000" w:rsidP="00000000" w:rsidRDefault="00000000" w:rsidRPr="00000000" w14:paraId="000001AC">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Working in, around and across the street is a diverse and very complex matter. The many actors involved pose a great challenge and so it is difficult to recognise the levers in an urban ecosystem. On one hand, we were fascinated by the </w:t>
      </w:r>
      <w:commentRangeStart w:id="70"/>
      <w:r w:rsidDel="00000000" w:rsidR="00000000" w:rsidRPr="00000000">
        <w:rPr>
          <w:rFonts w:ascii="Helvetica Neue Light" w:cs="Helvetica Neue Light" w:eastAsia="Helvetica Neue Light" w:hAnsi="Helvetica Neue Light"/>
          <w:rtl w:val="0"/>
        </w:rPr>
        <w:t xml:space="preserve">similarities to game mechanics</w:t>
      </w:r>
      <w:commentRangeEnd w:id="70"/>
      <w:r w:rsidDel="00000000" w:rsidR="00000000" w:rsidRPr="00000000">
        <w:commentReference w:id="70"/>
      </w:r>
      <w:r w:rsidDel="00000000" w:rsidR="00000000" w:rsidRPr="00000000">
        <w:rPr>
          <w:rFonts w:ascii="Helvetica Neue Light" w:cs="Helvetica Neue Light" w:eastAsia="Helvetica Neue Light" w:hAnsi="Helvetica Neue Light"/>
          <w:rtl w:val="0"/>
        </w:rPr>
        <w:t xml:space="preserve"> and on the other hand by the almost endless possibilities to act, intervene and discuss. Since a city consists of a multitude of different individuals, it is just as difficult to find a uniform problem as it is to find a uniform solution. We quickly realised that the possibility to act can only happen locally and directly. An approach that is to be applied to an entire neighbourhood or a city did not seem appropriate in such a situation. </w:t>
      </w:r>
      <w:commentRangeStart w:id="71"/>
      <w:r w:rsidDel="00000000" w:rsidR="00000000" w:rsidRPr="00000000">
        <w:rPr>
          <w:rFonts w:ascii="Helvetica Neue Light" w:cs="Helvetica Neue Light" w:eastAsia="Helvetica Neue Light" w:hAnsi="Helvetica Neue Light"/>
          <w:rtl w:val="0"/>
        </w:rPr>
        <w:t xml:space="preserve">It would immediately lead to an exclusion, in which a decision-making group would be created for organisational and time reasons.</w:t>
      </w:r>
      <w:commentRangeEnd w:id="71"/>
      <w:r w:rsidDel="00000000" w:rsidR="00000000" w:rsidRPr="00000000">
        <w:commentReference w:id="71"/>
      </w:r>
      <w:r w:rsidDel="00000000" w:rsidR="00000000" w:rsidRPr="00000000">
        <w:rPr>
          <w:rFonts w:ascii="Helvetica Neue Light" w:cs="Helvetica Neue Light" w:eastAsia="Helvetica Neue Light" w:hAnsi="Helvetica Neue Light"/>
          <w:rtl w:val="0"/>
        </w:rPr>
        <w:t xml:space="preserve"> This also led to the fact that we decided against a project that is to be located in service design and presents a planned out solution at the end. We want to show the diversity of ideas and present the system of a street as diverse as it actually is. This happens primarily when people meet and discuss together. Creating this possibility was our main goal in the second part of our bachelor thesis.</w:t>
      </w:r>
    </w:p>
    <w:p w:rsidR="00000000" w:rsidDel="00000000" w:rsidP="00000000" w:rsidRDefault="00000000" w:rsidRPr="00000000" w14:paraId="000001AD">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 the end we happened to work in a semi-public realm where actions are being organised by us but participation and self-initiation can also thrive. We realised, for us too, that this kind of work in the public is also stressful and because one is exposed and doesn’t work in a known manner, insecurities arise in the beginning. We think that a lot of people that will be part of the project and that don’t work on an institutional level feel the same kind of stage-fright. We tried to get this to a minimum but it will still be a part of the process. A community can really help in that situation because it automatically gives a certain legitimacy and thus this part isn’t such a problem anymore. </w:t>
      </w:r>
      <w:commentRangeStart w:id="72"/>
      <w:r w:rsidDel="00000000" w:rsidR="00000000" w:rsidRPr="00000000">
        <w:rPr>
          <w:rFonts w:ascii="Helvetica Neue Light" w:cs="Helvetica Neue Light" w:eastAsia="Helvetica Neue Light" w:hAnsi="Helvetica Neue Light"/>
          <w:rtl w:val="0"/>
        </w:rPr>
        <w:t xml:space="preserve">We have realised</w:t>
      </w:r>
      <w:commentRangeEnd w:id="72"/>
      <w:r w:rsidDel="00000000" w:rsidR="00000000" w:rsidRPr="00000000">
        <w:commentReference w:id="72"/>
      </w:r>
      <w:r w:rsidDel="00000000" w:rsidR="00000000" w:rsidRPr="00000000">
        <w:rPr>
          <w:rFonts w:ascii="Helvetica Neue Light" w:cs="Helvetica Neue Light" w:eastAsia="Helvetica Neue Light" w:hAnsi="Helvetica Neue Light"/>
          <w:rtl w:val="0"/>
        </w:rPr>
        <w:t xml:space="preserve"> </w:t>
      </w:r>
      <w:commentRangeStart w:id="73"/>
      <w:r w:rsidDel="00000000" w:rsidR="00000000" w:rsidRPr="00000000">
        <w:rPr>
          <w:rFonts w:ascii="Helvetica Neue Light" w:cs="Helvetica Neue Light" w:eastAsia="Helvetica Neue Light" w:hAnsi="Helvetica Neue Light"/>
          <w:rtl w:val="0"/>
        </w:rPr>
        <w:t xml:space="preserve">though that when having a lot of people that we know around, there were automatically fewer pedestrians that approached us.</w:t>
      </w:r>
      <w:commentRangeEnd w:id="73"/>
      <w:r w:rsidDel="00000000" w:rsidR="00000000" w:rsidRPr="00000000">
        <w:commentReference w:id="73"/>
      </w:r>
      <w:r w:rsidDel="00000000" w:rsidR="00000000" w:rsidRPr="00000000">
        <w:rPr>
          <w:rFonts w:ascii="Helvetica Neue Light" w:cs="Helvetica Neue Light" w:eastAsia="Helvetica Neue Light" w:hAnsi="Helvetica Neue Light"/>
          <w:rtl w:val="0"/>
        </w:rPr>
        <w:t xml:space="preserve"> Ultimately we realised that the project got more stagnant once we did the first few actions and tried to get more people involved and to let them have a part in the project. We realised that when one wants to work within and with a community that these processes really take a lot of time and that three months isn’t really enough. When proposing change to a situation that has been unchanged for a long time we couldn’t really work on a permanent level. At this point our, once seen as a weakness, aspect of working in a nomadic and temporary way came in handy as it allowed for quick feedback without anyone being directly confronted with the feeling that decisions have been made without them.</w:t>
      </w:r>
    </w:p>
    <w:p w:rsidR="00000000" w:rsidDel="00000000" w:rsidP="00000000" w:rsidRDefault="00000000" w:rsidRPr="00000000" w14:paraId="000001AE">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next step was to implement a functioning system </w:t>
      </w:r>
      <w:ins w:author="Omen. B." w:id="75" w:date="2023-05-04T09:50:36Z">
        <w:r w:rsidDel="00000000" w:rsidR="00000000" w:rsidRPr="00000000">
          <w:rPr>
            <w:rFonts w:ascii="Helvetica Neue Light" w:cs="Helvetica Neue Light" w:eastAsia="Helvetica Neue Light" w:hAnsi="Helvetica Neue Light"/>
            <w:rtl w:val="0"/>
          </w:rPr>
          <w:t xml:space="preserve">of </w:t>
        </w:r>
      </w:ins>
      <w:del w:author="Omen. B." w:id="75" w:date="2023-05-04T09:50:36Z">
        <w:r w:rsidDel="00000000" w:rsidR="00000000" w:rsidRPr="00000000">
          <w:rPr>
            <w:rFonts w:ascii="Helvetica Neue Light" w:cs="Helvetica Neue Light" w:eastAsia="Helvetica Neue Light" w:hAnsi="Helvetica Neue Light"/>
            <w:rtl w:val="0"/>
          </w:rPr>
          <w:delText xml:space="preserve">and</w:delText>
        </w:r>
      </w:del>
      <w:r w:rsidDel="00000000" w:rsidR="00000000" w:rsidRPr="00000000">
        <w:rPr>
          <w:rFonts w:ascii="Helvetica Neue Light" w:cs="Helvetica Neue Light" w:eastAsia="Helvetica Neue Light" w:hAnsi="Helvetica Neue Light"/>
          <w:rtl w:val="0"/>
        </w:rPr>
        <w:t xml:space="preserve"> long-lasting documentation. We experimented with different possibilities such as maps, pictures and texts to record the actions that took place. The most important thing we learned from this was that a digital platform automatically leads to exclusion. We also found out that a localisation of all ideas is an important part of the discussion and that the proposals gain momentum with the concretisation. This combination of imagining one's own ideas and thinking about how to implement them was the most motivating aspect we could observe. Being able to implement these ideas, even if only temporarily, became the focus of our work and with our trailer we were able to create a tool that would make this possible. The cooperation with the GZ was a lucky coincidence for us, as it enables the “WerkStadt” to live on even </w:t>
      </w:r>
      <w:ins w:author="Omen. B." w:id="76" w:date="2023-05-04T09:51:24Z">
        <w:r w:rsidDel="00000000" w:rsidR="00000000" w:rsidRPr="00000000">
          <w:rPr>
            <w:rFonts w:ascii="Helvetica Neue Light" w:cs="Helvetica Neue Light" w:eastAsia="Helvetica Neue Light" w:hAnsi="Helvetica Neue Light"/>
            <w:rtl w:val="0"/>
          </w:rPr>
          <w:t xml:space="preserve">beyond </w:t>
        </w:r>
      </w:ins>
      <w:del w:author="Omen. B." w:id="76" w:date="2023-05-04T09:51:24Z">
        <w:r w:rsidDel="00000000" w:rsidR="00000000" w:rsidRPr="00000000">
          <w:rPr>
            <w:rFonts w:ascii="Helvetica Neue Light" w:cs="Helvetica Neue Light" w:eastAsia="Helvetica Neue Light" w:hAnsi="Helvetica Neue Light"/>
            <w:rtl w:val="0"/>
          </w:rPr>
          <w:delText xml:space="preserve">after </w:delText>
        </w:r>
      </w:del>
      <w:r w:rsidDel="00000000" w:rsidR="00000000" w:rsidRPr="00000000">
        <w:rPr>
          <w:rFonts w:ascii="Helvetica Neue Light" w:cs="Helvetica Neue Light" w:eastAsia="Helvetica Neue Light" w:hAnsi="Helvetica Neue Light"/>
          <w:rtl w:val="0"/>
        </w:rPr>
        <w:t xml:space="preserve">the</w:t>
      </w:r>
      <w:ins w:author="Omen. B." w:id="77" w:date="2023-05-04T09:51:33Z">
        <w:r w:rsidDel="00000000" w:rsidR="00000000" w:rsidRPr="00000000">
          <w:rPr>
            <w:rFonts w:ascii="Helvetica Neue Light" w:cs="Helvetica Neue Light" w:eastAsia="Helvetica Neue Light" w:hAnsi="Helvetica Neue Light"/>
            <w:rtl w:val="0"/>
          </w:rPr>
          <w:t xml:space="preserve"> timespan of our</w:t>
        </w:r>
      </w:ins>
      <w:del w:author="Omen. B." w:id="77" w:date="2023-05-04T09:51:33Z">
        <w:r w:rsidDel="00000000" w:rsidR="00000000" w:rsidRPr="00000000">
          <w:rPr>
            <w:rFonts w:ascii="Helvetica Neue Light" w:cs="Helvetica Neue Light" w:eastAsia="Helvetica Neue Light" w:hAnsi="Helvetica Neue Light"/>
            <w:rtl w:val="0"/>
          </w:rPr>
          <w:delText xml:space="preserve"> </w:delText>
        </w:r>
      </w:del>
      <w:r w:rsidDel="00000000" w:rsidR="00000000" w:rsidRPr="00000000">
        <w:rPr>
          <w:rFonts w:ascii="Helvetica Neue Light" w:cs="Helvetica Neue Light" w:eastAsia="Helvetica Neue Light" w:hAnsi="Helvetica Neue Light"/>
          <w:rtl w:val="0"/>
        </w:rPr>
        <w:t xml:space="preserve">bachelor thesis.</w:t>
      </w:r>
    </w:p>
    <w:p w:rsidR="00000000" w:rsidDel="00000000" w:rsidP="00000000" w:rsidRDefault="00000000" w:rsidRPr="00000000" w14:paraId="000001A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B0">
      <w:pPr>
        <w:pStyle w:val="Heading2"/>
        <w:rPr>
          <w:ins w:author="Sandro Beti" w:id="78" w:date="2023-05-05T12:22:35Z"/>
        </w:rPr>
      </w:pPr>
      <w:r w:rsidDel="00000000" w:rsidR="00000000" w:rsidRPr="00000000">
        <w:rPr>
          <w:rtl w:val="0"/>
        </w:rPr>
        <w:t xml:space="preserve">4.1 Contribution</w:t>
      </w:r>
      <w:ins w:author="Sandro Beti" w:id="78" w:date="2023-05-05T12:22:35Z">
        <w:bookmarkStart w:colFirst="0" w:colLast="0" w:name="_o620eb8z95th" w:id="68"/>
        <w:bookmarkEnd w:id="68"/>
        <w:r w:rsidDel="00000000" w:rsidR="00000000" w:rsidRPr="00000000">
          <w:rPr>
            <w:rtl w:val="0"/>
          </w:rPr>
        </w:r>
      </w:ins>
    </w:p>
    <w:p w:rsidR="00000000" w:rsidDel="00000000" w:rsidP="00000000" w:rsidRDefault="00000000" w:rsidRPr="00000000" w14:paraId="000001B1">
      <w:pPr>
        <w:rPr/>
        <w:pPrChange w:author="Sandro Beti" w:id="0" w:date="2023-05-05T12:22:35Z">
          <w:pPr>
            <w:pStyle w:val="Heading2"/>
          </w:pPr>
        </w:pPrChange>
      </w:pPr>
      <w:bookmarkStart w:colFirst="0" w:colLast="0" w:name="_o620eb8z95th" w:id="68"/>
      <w:bookmarkEnd w:id="68"/>
      <w:ins w:author="Sandro Beti" w:id="78" w:date="2023-05-05T12:22:35Z">
        <w:r w:rsidDel="00000000" w:rsidR="00000000" w:rsidRPr="00000000">
          <w:rPr>
            <w:rtl w:val="0"/>
          </w:rPr>
          <w:t xml:space="preserve">Introduction</w:t>
        </w:r>
      </w:ins>
      <w:r w:rsidDel="00000000" w:rsidR="00000000" w:rsidRPr="00000000">
        <w:rPr>
          <w:rtl w:val="0"/>
        </w:rPr>
      </w:r>
    </w:p>
    <w:p w:rsidR="00000000" w:rsidDel="00000000" w:rsidP="00000000" w:rsidRDefault="00000000" w:rsidRPr="00000000" w14:paraId="000001B2">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“Getting into the field” and “Collecting your own data” is a common denominator in interaction-design practices. It is a way of getting into touch with different fields in a quick and efficient manner to gain an understanding of a challenge or topic one is confronted with. It is most frequently used when getting in touch with a target group and laying out a concept for a further solution or project one is working on. Especially during our research phase we have encountered a lot of people and were present within an ecosystem that is a neighbourhood and the public space surrounding it. In this phase we gained important knowledge about topics that people were worried about or needs they have mentioned. Whilst having discussions with multiple people from different neighbourhoods in Zurich we realised that these needs and topics that were being discussed often were circling around very specific problems such as a traffic mirror that is missing or small conflicts between different actors involved. We believe that the methods we have used and the knowledge we have gained are very important for all different parties involved and that especially a civil engineering office or other municipal institutions can profit from this approach as with every street they rebuild they encounter new people and thus new challenges and frameworks around which their projects can evolve. Circling back to the points first mentioned in this paragraph, this approach of user studies and cultural probes can be very beneficial for the outcome of such a project as it allows them to get quick qualitative data. As we have also realised in our research different studies are very important to get an overall view of the situation within a city and can really help to prioritise and detect problems revolving around traffic engineering. When working with a neighbourhood and a community however they lack a personal component that can’t really be assessed with this methodology.</w:t>
      </w:r>
    </w:p>
    <w:p w:rsidR="00000000" w:rsidDel="00000000" w:rsidP="00000000" w:rsidRDefault="00000000" w:rsidRPr="00000000" w14:paraId="000001B3">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Considering our process we have dealt with being active and producing knowledge in two ways. One that is the before mentioned way of getting data and using these methods to get an understanding of the dynamics within a street</w:t>
      </w:r>
      <w:del w:author="Sandro Beti" w:id="80" w:date="2023-05-05T12:27:58Z">
        <w:r w:rsidDel="00000000" w:rsidR="00000000" w:rsidRPr="00000000">
          <w:rPr>
            <w:rFonts w:ascii="Helvetica Neue Light" w:cs="Helvetica Neue Light" w:eastAsia="Helvetica Neue Light" w:hAnsi="Helvetica Neue Light"/>
            <w:rtl w:val="0"/>
          </w:rPr>
          <w:delText xml:space="preserve">. Another</w:delText>
        </w:r>
      </w:del>
      <w:ins w:author="Sandro Beti" w:id="80" w:date="2023-05-05T12:27:58Z">
        <w:r w:rsidDel="00000000" w:rsidR="00000000" w:rsidRPr="00000000">
          <w:rPr>
            <w:rFonts w:ascii="Helvetica Neue Light" w:cs="Helvetica Neue Light" w:eastAsia="Helvetica Neue Light" w:hAnsi="Helvetica Neue Light"/>
            <w:rtl w:val="0"/>
          </w:rPr>
          <w:t xml:space="preserve">The other</w:t>
        </w:r>
      </w:ins>
      <w:r w:rsidDel="00000000" w:rsidR="00000000" w:rsidRPr="00000000">
        <w:rPr>
          <w:rFonts w:ascii="Helvetica Neue Light" w:cs="Helvetica Neue Light" w:eastAsia="Helvetica Neue Light" w:hAnsi="Helvetica Neue Light"/>
          <w:rtl w:val="0"/>
        </w:rPr>
        <w:t xml:space="preserve"> path that we have explored isn’t so much of a methodical nature but more of an active and empowering one. This means that we have prototyped different possibilities of being active within a public space and what their impacts have been. We have used these insights to create a “manual” of how to be active within a street. The goal of this manual is to empower residents to use this space in a way that doesn’t make them dependent on municipal institutions. This allows citizens to have an active part in shaping a street not only with their opinion and their vote but also through actions and small interventions. Within this framework we also have designed a way of gathering this information and collecting them into a compilation of different conversions that one can discuss in a “Dingpolitisch” manner. Whilst composing this manual and also testing it out with different people we have conducted insights of how to frame a project that people are willing to participate in and have fun whilst doing it. This included playful components, a sense of community and helpfulness of other people, but also the logistical challenges such an action poses that have to be as low as possible. We have realised that a lot of opinions and ideas have changed once an actual prototype or implementation has been proposed. </w:t>
      </w:r>
      <w:commentRangeStart w:id="74"/>
      <w:r w:rsidDel="00000000" w:rsidR="00000000" w:rsidRPr="00000000">
        <w:rPr>
          <w:rFonts w:ascii="Helvetica Neue Light" w:cs="Helvetica Neue Light" w:eastAsia="Helvetica Neue Light" w:hAnsi="Helvetica Neue Light"/>
          <w:rtl w:val="0"/>
        </w:rPr>
        <w:t xml:space="preserve">This quick way of assessing the quality of an idea had two side effects and can be very beneficial for the outcome and vision.</w:t>
      </w:r>
      <w:commentRangeEnd w:id="74"/>
      <w:r w:rsidDel="00000000" w:rsidR="00000000" w:rsidRPr="00000000">
        <w:commentReference w:id="74"/>
      </w:r>
      <w:r w:rsidDel="00000000" w:rsidR="00000000" w:rsidRPr="00000000">
        <w:rPr>
          <w:rFonts w:ascii="Helvetica Neue Light" w:cs="Helvetica Neue Light" w:eastAsia="Helvetica Neue Light" w:hAnsi="Helvetica Neue Light"/>
          <w:rtl w:val="0"/>
        </w:rPr>
        <w:t xml:space="preserve"> On one hand it proved whether or not an idea can be realistically implemented or has the potential to really strive. This led some ideas to quickly die and they did not come up again in the discussion with the residents. On the other hand once an idea has been sketched and situated and would be very doable, we saw how excited the people started to talk about it all of a sudden and it really sparked a motivation that is necessary f</w:t>
      </w:r>
      <w:commentRangeStart w:id="75"/>
      <w:r w:rsidDel="00000000" w:rsidR="00000000" w:rsidRPr="00000000">
        <w:rPr>
          <w:rFonts w:ascii="Helvetica Neue Light" w:cs="Helvetica Neue Light" w:eastAsia="Helvetica Neue Light" w:hAnsi="Helvetica Neue Light"/>
          <w:rtl w:val="0"/>
        </w:rPr>
        <w:t xml:space="preserve">or our concept to even work</w:t>
      </w:r>
      <w:commentRangeEnd w:id="75"/>
      <w:r w:rsidDel="00000000" w:rsidR="00000000" w:rsidRPr="00000000">
        <w:commentReference w:id="75"/>
      </w:r>
      <w:r w:rsidDel="00000000" w:rsidR="00000000" w:rsidRPr="00000000">
        <w:rPr>
          <w:rFonts w:ascii="Helvetica Neue Light" w:cs="Helvetica Neue Light" w:eastAsia="Helvetica Neue Light" w:hAnsi="Helvetica Neue Light"/>
          <w:rtl w:val="0"/>
        </w:rPr>
        <w:t xml:space="preserve">. Manifesting this into a physical methodology with our bike trailer, we tried to enhance this notion even more as it allows for even quicker testing out and a sort of vessel in whose framework this can happen. By also connecting the manual to an object that participants can recognise it also allows them to gain trust in the actions that are being implemented with it. Furthermore the ability to rent the trailer through the GZ allows motivated participants to also be more independent from us and with having the manual open source, even being completely independent from any institution.</w:t>
      </w:r>
    </w:p>
    <w:p w:rsidR="00000000" w:rsidDel="00000000" w:rsidP="00000000" w:rsidRDefault="00000000" w:rsidRPr="00000000" w14:paraId="000001B4">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There have been a lot of people that approached us and dwelled for quite a long time during our actions. May it be to discuss with us or just to stay a little while and talk about what is bothering them. Even though it has not been our intention we realised that </w:t>
      </w:r>
      <w:ins w:author="Sandro Beti" w:id="81" w:date="2023-05-05T12:31:23Z">
        <w:r w:rsidDel="00000000" w:rsidR="00000000" w:rsidRPr="00000000">
          <w:rPr>
            <w:rFonts w:ascii="Helvetica Neue Light" w:cs="Helvetica Neue Light" w:eastAsia="Helvetica Neue Light" w:hAnsi="Helvetica Neue Light"/>
            <w:rtl w:val="0"/>
          </w:rPr>
          <w:t xml:space="preserve">we</w:t>
        </w:r>
      </w:ins>
      <w:del w:author="Sandro Beti" w:id="81" w:date="2023-05-05T12:31:23Z">
        <w:r w:rsidDel="00000000" w:rsidR="00000000" w:rsidRPr="00000000">
          <w:rPr>
            <w:rFonts w:ascii="Helvetica Neue Light" w:cs="Helvetica Neue Light" w:eastAsia="Helvetica Neue Light" w:hAnsi="Helvetica Neue Light"/>
            <w:rtl w:val="0"/>
          </w:rPr>
          <w:delText xml:space="preserve">with</w:delText>
        </w:r>
      </w:del>
      <w:r w:rsidDel="00000000" w:rsidR="00000000" w:rsidRPr="00000000">
        <w:rPr>
          <w:rFonts w:ascii="Helvetica Neue Light" w:cs="Helvetica Neue Light" w:eastAsia="Helvetica Neue Light" w:hAnsi="Helvetica Neue Light"/>
          <w:rtl w:val="0"/>
        </w:rPr>
        <w:t xml:space="preserve"> </w:t>
      </w:r>
      <w:ins w:author="Sandro Beti" w:id="82" w:date="2023-05-05T12:31:25Z">
        <w:r w:rsidDel="00000000" w:rsidR="00000000" w:rsidRPr="00000000">
          <w:rPr>
            <w:rFonts w:ascii="Helvetica Neue Light" w:cs="Helvetica Neue Light" w:eastAsia="Helvetica Neue Light" w:hAnsi="Helvetica Neue Light"/>
            <w:rtl w:val="0"/>
          </w:rPr>
          <w:t xml:space="preserve">created</w:t>
        </w:r>
      </w:ins>
      <w:del w:author="Sandro Beti" w:id="82" w:date="2023-05-05T12:31:25Z">
        <w:r w:rsidDel="00000000" w:rsidR="00000000" w:rsidRPr="00000000">
          <w:rPr>
            <w:rFonts w:ascii="Helvetica Neue Light" w:cs="Helvetica Neue Light" w:eastAsia="Helvetica Neue Light" w:hAnsi="Helvetica Neue Light"/>
            <w:rtl w:val="0"/>
          </w:rPr>
          <w:delText xml:space="preserve">creating</w:delText>
        </w:r>
      </w:del>
      <w:r w:rsidDel="00000000" w:rsidR="00000000" w:rsidRPr="00000000">
        <w:rPr>
          <w:rFonts w:ascii="Helvetica Neue Light" w:cs="Helvetica Neue Light" w:eastAsia="Helvetica Neue Light" w:hAnsi="Helvetica Neue Light"/>
          <w:rtl w:val="0"/>
        </w:rPr>
        <w:t xml:space="preserve"> a public infrastructure that is</w:t>
      </w:r>
      <w:ins w:author="Sandro Beti" w:id="83" w:date="2023-05-05T12:30:36Z">
        <w:r w:rsidDel="00000000" w:rsidR="00000000" w:rsidRPr="00000000">
          <w:rPr>
            <w:rFonts w:ascii="Helvetica Neue Light" w:cs="Helvetica Neue Light" w:eastAsia="Helvetica Neue Light" w:hAnsi="Helvetica Neue Light"/>
            <w:rtl w:val="0"/>
          </w:rPr>
          <w:t xml:space="preserve"> also functioning apart from the political part.</w:t>
        </w:r>
      </w:ins>
      <w:r w:rsidDel="00000000" w:rsidR="00000000" w:rsidRPr="00000000">
        <w:rPr>
          <w:rFonts w:ascii="Helvetica Neue Light" w:cs="Helvetica Neue Light" w:eastAsia="Helvetica Neue Light" w:hAnsi="Helvetica Neue Light"/>
          <w:rtl w:val="0"/>
        </w:rPr>
        <w:t xml:space="preserve"> It is in</w:t>
      </w:r>
      <w:del w:author="Sandro Beti" w:id="84" w:date="2023-05-05T12:31:52Z">
        <w:r w:rsidDel="00000000" w:rsidR="00000000" w:rsidRPr="00000000">
          <w:rPr>
            <w:rFonts w:ascii="Helvetica Neue Light" w:cs="Helvetica Neue Light" w:eastAsia="Helvetica Neue Light" w:hAnsi="Helvetica Neue Light"/>
            <w:rtl w:val="0"/>
          </w:rPr>
          <w:delText xml:space="preserve">n</w:delText>
        </w:r>
      </w:del>
      <w:r w:rsidDel="00000000" w:rsidR="00000000" w:rsidRPr="00000000">
        <w:rPr>
          <w:rFonts w:ascii="Helvetica Neue Light" w:cs="Helvetica Neue Light" w:eastAsia="Helvetica Neue Light" w:hAnsi="Helvetica Neue Light"/>
          <w:rtl w:val="0"/>
        </w:rPr>
        <w:t xml:space="preserve"> its nature approachable </w:t>
      </w:r>
      <w:ins w:author="Sandro Beti" w:id="85" w:date="2023-05-05T12:32:06Z">
        <w:r w:rsidDel="00000000" w:rsidR="00000000" w:rsidRPr="00000000">
          <w:rPr>
            <w:rFonts w:ascii="Helvetica Neue Light" w:cs="Helvetica Neue Light" w:eastAsia="Helvetica Neue Light" w:hAnsi="Helvetica Neue Light"/>
            <w:rtl w:val="0"/>
          </w:rPr>
          <w:t xml:space="preserve">and thus </w:t>
        </w:r>
      </w:ins>
      <w:r w:rsidDel="00000000" w:rsidR="00000000" w:rsidRPr="00000000">
        <w:rPr>
          <w:rFonts w:ascii="Helvetica Neue Light" w:cs="Helvetica Neue Light" w:eastAsia="Helvetica Neue Light" w:hAnsi="Helvetica Neue Light"/>
          <w:rtl w:val="0"/>
        </w:rPr>
        <w:t xml:space="preserve">a lot of people didn’t really talk to us about politics or had an active part in the action. They just had the urge to talk or to get in contact with somebody. These encounters are also very relevant on a social level and furthermore confirmed our assumptions that the street as a public sphere benefits from this interaction and personality. This aspect is something we hope to get further feedback from the GZ as they are very specialised in social work.</w:t>
      </w:r>
    </w:p>
    <w:p w:rsidR="00000000" w:rsidDel="00000000" w:rsidP="00000000" w:rsidRDefault="00000000" w:rsidRPr="00000000" w14:paraId="000001B5">
      <w:pPr>
        <w:pStyle w:val="Heading2"/>
        <w:rPr/>
      </w:pPr>
      <w:bookmarkStart w:colFirst="0" w:colLast="0" w:name="_hul8i48ll1ai" w:id="69"/>
      <w:bookmarkEnd w:id="69"/>
      <w:r w:rsidDel="00000000" w:rsidR="00000000" w:rsidRPr="00000000">
        <w:rPr>
          <w:rtl w:val="0"/>
        </w:rPr>
        <w:t xml:space="preserve">4.2 Future Steps</w:t>
      </w:r>
      <w:r w:rsidDel="00000000" w:rsidR="00000000" w:rsidRPr="00000000">
        <w:rPr>
          <w:rtl w:val="0"/>
        </w:rPr>
      </w:r>
    </w:p>
    <w:p w:rsidR="00000000" w:rsidDel="00000000" w:rsidP="00000000" w:rsidRDefault="00000000" w:rsidRPr="00000000" w14:paraId="000001B6">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Getting to know the different parties involved and also getting familiar with the different steps involved in public space was a big part of our project. After having tested out many things we have a good knowledge base of what works and what doesn’t. Our next steps would thus include to confine a plan that works from the beginning on whilst also being adaptable to different changes. A big problem we encountered was that we failed to generate some sort of momentum because both we and the people didn’t really know where the project was heading. In the latter phase of the projects we had a confined concept but also knew that we can’t provide the regularity that we have held up in our values. This regularity would also lead to a bigger community and more people involved that could also profit from a refined platform. </w:t>
      </w:r>
    </w:p>
    <w:p w:rsidR="00000000" w:rsidDel="00000000" w:rsidP="00000000" w:rsidRDefault="00000000" w:rsidRPr="00000000" w14:paraId="000001B7">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After having built our trailer we will test out how the different participants react to our manual and also if the joy to do it again will spread. An aspect that we haven’t really touched so far is the organisation of these different events. Having a plan for a specific day would be something that both benefits the project as it would attract ever more people from time to time and it would also make the communication easier as we would not have to advertise every single event in the same elaborate manner. We can also imagine though that this framework can be too strict for certain people and that the action would already fail at finding the right appointment. This part of the manual is also the most challenging one because it is a quite time consuming component. We will reach out to a number of people to develop this component. </w:t>
        <w:br w:type="textWrapping"/>
        <w:t xml:space="preserve">Furthermore we would like to rework the structure of the collection process. Within our actions we always had the motivation to find out more and also to collect more research to support our project. When handing over our trailer or when other people also have self-initiated action we ask ourselves though how we can still manifest these happenings without it being too complex. This said, the next step would be to further iterate on how big this data contribution can be when an independent action is being organised. Some propositions would be to have a couple of photos, a Google Maps location or to ask people to leave a review on the website. Furthermore an idea would also be to provide different products such as flyers or a small poster that can be individualised via our Website. We emphasise this point as we know that this data can be quite powerful and beneficial as a message for the project and the street. The collection of this data in our opinion is very easy if it is framed as a sort of data donation. This way everybody can participate and it helps the discussion to develop further as more and more opinions and ideas come into place. However we would still like to rework this data collection to give it a more playful and free format without it being too uncertain so we can’t really assess it again.</w:t>
      </w:r>
    </w:p>
    <w:p w:rsidR="00000000" w:rsidDel="00000000" w:rsidP="00000000" w:rsidRDefault="00000000" w:rsidRPr="00000000" w14:paraId="000001B8">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During our project we haven’t really had the opportunity to talk to a lot of municipal institutions and public authorities. This was firstly because we’ve not been given the opportunity to conduct an interview or didn’t get an answer at all. We managed to reach out to certain institutions by writing to the people directly in the beginning. However we never really had the opportunity to talk about our project in a conclusive way except with the GZ. By reaching out again with a more concrete concept and already parts that have been validated we hope to get more access to the people behind the urban planning in Zurich. We also strive to bring the project into a more realistic and incorporated direction. We think that talking to these authorities could really help because they know the requirements and the bureaucratic procedures the best. This way the data collection and open website can also be adapted in a sense that the exchange and the framing of the documentation can serve as a better voice. With this exchange the ideas and opinions that have been conducted during the different actions can also be included in more elaborate concepts if a street is being redesigned. </w:t>
      </w:r>
    </w:p>
    <w:p w:rsidR="00000000" w:rsidDel="00000000" w:rsidP="00000000" w:rsidRDefault="00000000" w:rsidRPr="00000000" w14:paraId="000001B9">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With that in mind we would also like to test the full scope of our methodologies in a different neighbourhood to see if our assumptions can also be validated under different circumstances. During our first strollolgical research trips we encountered a big variety of neighbourhoods and thus also a different dynamic. What we can determine as of now is that if a neighbourhood has a very high population density and small apartments the activity on the street is much more lively. Another interesting correlation we have witnessed is that this often comes with more anonymity as there are so many people that one can easily submerge. In Wipkingen, the neighbourhood we have mainly worked in, there are a lot of cooperatives and Apartment houses. This leads to a lot of different projects and initiatives but to a somewhat impersonal street as everyone is already organised in some sense. Somewhat contrary is the neighbourhood in Affoltern, where the GZ is located tha we are working with. There are almost no Cafés and meeting points and thus the people are more concentrated on their immediate surroundings and people. We are very curious how the interventions can act within this space. We are not sure if the actions will have the same acceptance as in Wipkingen as it is even more unusual to have such an infrastructure in an outside neighbourhood. It is also possible though, that it is more successful because it fulfils a need that is ever more present than in other neighbourhoods. We hope that, after we pass on our trailer to the GZ which is located in Affoltern, we can have an exchange with the people from the GZ which have a different background in sociocultural animation. With evermore insights gained and maybe also more parts of the project being thoroughly tested, we would like to look at the scalability of our project and what impact it could have in different neighbourhoods. </w:t>
      </w:r>
    </w:p>
    <w:p w:rsidR="00000000" w:rsidDel="00000000" w:rsidP="00000000" w:rsidRDefault="00000000" w:rsidRPr="00000000" w14:paraId="000001BA">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This is why the last step of the realisation would be how we will be able to scale the project in a way that makes it adaptable to the different situations without losing its nature. This part would definitely need the biggest rethinking and has many hurdles to overcome. It would include better communication and usability of the digital tools, more collaboration and a more concrete vision so the engagement is more exciting and promising. Moreover, it would benefit from an easier and more efficient way to use our methods in projects so that the data collection and the communication would not take a long time. To be implemented within a process of a project of the civil engineering office, the distillation of the ideas would need more iterations and a better relatability within a space so one can discuss a permanent rework of a street. Last but not least the most important thing would be to network with more institutions, organisations and authorities to have a broader base to argue and discuss with as this project is only a small fish in the </w:t>
      </w:r>
      <w:commentRangeStart w:id="76"/>
      <w:commentRangeStart w:id="77"/>
      <w:r w:rsidDel="00000000" w:rsidR="00000000" w:rsidRPr="00000000">
        <w:rPr>
          <w:rFonts w:ascii="Helvetica Neue Light" w:cs="Helvetica Neue Light" w:eastAsia="Helvetica Neue Light" w:hAnsi="Helvetica Neue Light"/>
          <w:rtl w:val="0"/>
        </w:rPr>
        <w:t xml:space="preserve">ocean that is urban planning and the city itself. Hopefully it doesn’t get too salty.</w:t>
      </w:r>
      <w:commentRangeEnd w:id="76"/>
      <w:r w:rsidDel="00000000" w:rsidR="00000000" w:rsidRPr="00000000">
        <w:commentReference w:id="76"/>
      </w:r>
      <w:commentRangeEnd w:id="77"/>
      <w:r w:rsidDel="00000000" w:rsidR="00000000" w:rsidRPr="00000000">
        <w:commentReference w:id="77"/>
      </w:r>
      <w:r w:rsidDel="00000000" w:rsidR="00000000" w:rsidRPr="00000000">
        <w:rPr>
          <w:rtl w:val="0"/>
        </w:rPr>
      </w:r>
    </w:p>
    <w:p w:rsidR="00000000" w:rsidDel="00000000" w:rsidP="00000000" w:rsidRDefault="00000000" w:rsidRPr="00000000" w14:paraId="000001BB">
      <w:pPr>
        <w:pStyle w:val="Heading1"/>
        <w:rPr/>
      </w:pPr>
      <w:bookmarkStart w:colFirst="0" w:colLast="0" w:name="_4279wzol92fm" w:id="70"/>
      <w:bookmarkEnd w:id="70"/>
      <w:r w:rsidDel="00000000" w:rsidR="00000000" w:rsidRPr="00000000">
        <w:rPr>
          <w:rtl w:val="0"/>
        </w:rPr>
        <w:t xml:space="preserve">5.Appendix</w:t>
      </w:r>
    </w:p>
    <w:p w:rsidR="00000000" w:rsidDel="00000000" w:rsidP="00000000" w:rsidRDefault="00000000" w:rsidRPr="00000000" w14:paraId="000001BC">
      <w:pPr>
        <w:pStyle w:val="Heading1"/>
        <w:rPr/>
      </w:pPr>
      <w:bookmarkStart w:colFirst="0" w:colLast="0" w:name="_9djsqshu98ip" w:id="71"/>
      <w:bookmarkEnd w:id="71"/>
      <w:r w:rsidDel="00000000" w:rsidR="00000000" w:rsidRPr="00000000">
        <w:rPr>
          <w:rtl w:val="0"/>
        </w:rPr>
        <w:t xml:space="preserve">7. Figure Index</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1"/>
        <w:rPr/>
      </w:pPr>
      <w:bookmarkStart w:colFirst="0" w:colLast="0" w:name="_z337ya" w:id="72"/>
      <w:bookmarkEnd w:id="72"/>
      <w:r w:rsidDel="00000000" w:rsidR="00000000" w:rsidRPr="00000000">
        <w:rPr>
          <w:rtl w:val="0"/>
        </w:rPr>
        <w:t xml:space="preserve">6. Source Index</w:t>
      </w:r>
    </w:p>
    <w:p w:rsidR="00000000" w:rsidDel="00000000" w:rsidP="00000000" w:rsidRDefault="00000000" w:rsidRPr="00000000" w14:paraId="000001BF">
      <w:pPr>
        <w:numPr>
          <w:ilvl w:val="0"/>
          <w:numId w:val="1"/>
        </w:numPr>
        <w:shd w:fill="auto" w:val="clear"/>
        <w:spacing w:before="160" w:lineRule="auto"/>
        <w:ind w:left="720" w:hanging="360"/>
        <w:rPr>
          <w:sz w:val="17"/>
          <w:szCs w:val="17"/>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sectPr>
      <w:headerReference r:id="rId10" w:type="default"/>
      <w:headerReference r:id="rId11" w:type="first"/>
      <w:footerReference r:id="rId1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men. B." w:id="26" w:date="2023-03-09T10:07:03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needs more elaboration of our Unique proposition / differentiation to other activism.</w:t>
      </w:r>
    </w:p>
  </w:comment>
  <w:comment w:author="Omen. B." w:id="25" w:date="2023-03-09T10:06:09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sentence? Use the remodeled street as proving ground?</w:t>
      </w:r>
    </w:p>
  </w:comment>
  <w:comment w:author="Sandro Beti" w:id="74" w:date="2023-05-05T12:28:31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w:t>
      </w:r>
    </w:p>
  </w:comment>
  <w:comment w:author="Omen. B." w:id="33" w:date="2023-05-01T12:04:26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on our research into validation, move the prototype description and findings into 3.1</w:t>
      </w:r>
    </w:p>
  </w:comment>
  <w:comment w:author="Sandro Beti" w:id="75" w:date="2023-05-05T12:29:29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concept. Concept of what?</w:t>
      </w:r>
    </w:p>
  </w:comment>
  <w:comment w:author="Sandro Beti" w:id="71" w:date="2023-05-05T12:21:13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 weiss was mer meint aber zu krass formuliert. Exclusion of what?</w:t>
      </w:r>
    </w:p>
  </w:comment>
  <w:comment w:author="Sandro Beti" w:id="24" w:date="2023-05-02T12:23:32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more about how different actors and politics are involved, how individual mobility is being prioritised and how there is no immediate solution to how the removed parking spaces get substituted.</w:t>
      </w:r>
    </w:p>
  </w:comment>
  <w:comment w:author="Omen. B." w:id="47" w:date="2023-05-03T19:17:04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w:t>
      </w:r>
    </w:p>
  </w:comment>
  <w:comment w:author="Omen. B." w:id="5" w:date="2022-12-16T11:43:31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 the last section for better "rounding" of the section. does it need to be that extensive?</w:t>
      </w:r>
    </w:p>
  </w:comment>
  <w:comment w:author="Omen. B." w:id="21" w:date="2023-03-09T09:53:28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goes further than mediate between? how does it go further?</w:t>
      </w:r>
    </w:p>
  </w:comment>
  <w:comment w:author="Omen. B." w:id="19" w:date="2023-03-09T09:52:38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provide a platform?</w:t>
      </w:r>
    </w:p>
  </w:comment>
  <w:comment w:author="Sandro Beti" w:id="20" w:date="2023-05-01T08:57:18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Omen. B." w:id="18" w:date="2023-03-09T10:00:34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the question of doing vs managing a bit more / link to field research about the two,...</w:t>
      </w:r>
    </w:p>
  </w:comment>
  <w:comment w:author="Omen. B." w:id="7" w:date="2023-05-05T09:31:50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Demfall geng nomal umschriibe:)</w:t>
      </w:r>
    </w:p>
  </w:comment>
  <w:comment w:author="Omen. B." w:id="11" w:date="2023-05-05T09:53:23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some more about our personal motivation / our story</w:t>
      </w:r>
    </w:p>
  </w:comment>
  <w:comment w:author="Sandro Beti" w:id="16" w:date="2023-05-05T09:59:36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theoritisiere</w:t>
      </w:r>
    </w:p>
  </w:comment>
  <w:comment w:author="Sandro Beti" w:id="12" w:date="2023-05-05T09:52:26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hä</w:t>
      </w:r>
    </w:p>
  </w:comment>
  <w:comment w:author="Sandro Beti" w:id="17" w:date="2023-05-05T10:00:35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t>
      </w:r>
    </w:p>
  </w:comment>
  <w:comment w:author="Sandro Beti" w:id="27" w:date="2023-05-05T10:07:24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QUelle</w:t>
      </w:r>
    </w:p>
  </w:comment>
  <w:comment w:author="Omen. B." w:id="28" w:date="2023-05-05T10:10:56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on the feedback or visibility of actions and processes in progress in institutions.</w:t>
      </w:r>
    </w:p>
  </w:comment>
  <w:comment w:author="Omen. B." w:id="42" w:date="2023-05-01T08:55:16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source</w:t>
      </w:r>
    </w:p>
  </w:comment>
  <w:comment w:author="Sandro Beti" w:id="34" w:date="2023-05-05T10:15:22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unterbricht den LEsefluss weil man nochmals nachschauen muss</w:t>
      </w:r>
    </w:p>
  </w:comment>
  <w:comment w:author="Omen. B." w:id="35" w:date="2023-05-05T10:17:11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heds no referenzlabyrinth zum usegeh?</w:t>
      </w:r>
    </w:p>
  </w:comment>
  <w:comment w:author="Omen. B." w:id="36" w:date="2023-05-05T10:17:38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 isch glaub i m nemo siim schriibstiil alle scho verbruucht worde.</w:t>
      </w:r>
    </w:p>
  </w:comment>
  <w:comment w:author="Sandro Beti" w:id="0" w:date="2023-05-01T15:10:13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einch sehr guet aber vlt no chli meh research zu wie lüt hützutags aktiv sind inere stadt und wie das passiert</w:t>
      </w:r>
    </w:p>
  </w:comment>
  <w:comment w:author="Omen. B." w:id="32" w:date="2023-05-05T10:15:41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wennd denn lüt das? sinnvolli ersti etappe im prototyping, will mer hja üses projekt ned eifach is leere useschiesse wennd.</w:t>
      </w:r>
    </w:p>
  </w:comment>
  <w:comment w:author="Sandro Beti" w:id="29" w:date="2023-05-05T10:11:42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3rd TIME!!!</w:t>
      </w:r>
    </w:p>
  </w:comment>
  <w:comment w:author="Omen. B." w:id="30" w:date="2023-05-05T10:13:02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use that word, describe / write around what we are doing</w:t>
      </w:r>
    </w:p>
  </w:comment>
  <w:comment w:author="Sandro Beti" w:id="31" w:date="2023-05-05T10:13:17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was this the most pressing question?</w:t>
      </w:r>
    </w:p>
  </w:comment>
  <w:comment w:author="Sandro Beti" w:id="8" w:date="2023-05-01T15:21:32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Finde d herahleitig no chli schwer verständlich aber ha ebe s gfühl wemmer das bispil chli besser dut usfüehre cheggt mer s guet</w:t>
      </w:r>
    </w:p>
  </w:comment>
  <w:comment w:author="Sandro Beti" w:id="6" w:date="2023-05-01T15:15:55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 jetz schono e gap zum eifach no ee frag anehenke. VLt no chli meh analyse zu de rechtliche lag vo was mer denn überall dert druf deff abstelle und no chli meh meinigsumfrage wie das wo d daniela eus mal gsiet hett</w:t>
      </w:r>
    </w:p>
  </w:comment>
  <w:comment w:author="Omen. B." w:id="38" w:date="2023-05-05T10:28:19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an outlook</w:t>
      </w:r>
    </w:p>
  </w:comment>
  <w:comment w:author="Sandro Beti" w:id="43" w:date="2023-05-05T10:43:42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 auch den Aspekt dass die Leute sich auswählen können über was sie reden wollen</w:t>
      </w:r>
    </w:p>
  </w:comment>
  <w:comment w:author="Sandro Beti" w:id="39" w:date="2023-05-05T10:29:19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w:t>
      </w:r>
    </w:p>
  </w:comment>
  <w:comment w:author="Sandro Beti" w:id="1" w:date="2023-05-01T15:13:25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Isch vlt no wichtig dass mer roadside und blaui zone spaces vo parkhüser unterscheidet will parkhüser offesichtlich mehrstöckig sind</w:t>
      </w:r>
    </w:p>
  </w:comment>
  <w:comment w:author="Sandro Beti" w:id="37" w:date="2023-05-05T10:23:14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 without interview or only most important bits, Not only about Brings uf d Strass.</w:t>
      </w:r>
    </w:p>
  </w:comment>
  <w:comment w:author="Sandro Beti" w:id="9" w:date="2023-05-01T15:28:48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Mour methodlogien, strollology, interventions, public objects</w:t>
      </w:r>
    </w:p>
  </w:comment>
  <w:comment w:author="Omen. B." w:id="56" w:date="2023-05-02T14:55:05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write that neutral?)</w:t>
      </w:r>
    </w:p>
  </w:comment>
  <w:comment w:author="Omen. B." w:id="48" w:date="2023-05-05T10:51:45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kritik am passive charakter beschriibe</w:t>
      </w:r>
    </w:p>
  </w:comment>
  <w:comment w:author="Omen. B." w:id="59" w:date="2023-05-05T11:03:26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these questions</w:t>
      </w:r>
    </w:p>
  </w:comment>
  <w:comment w:author="Omen. B." w:id="60" w:date="2023-05-05T11:04:57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decide</w:t>
      </w:r>
    </w:p>
  </w:comment>
  <w:comment w:author="Sandro Beti" w:id="41" w:date="2023-05-05T10:41:42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Nicht schlecht aber kei introduction zu de prototypes</w:t>
      </w:r>
    </w:p>
  </w:comment>
  <w:comment w:author="Sandro Beti" w:id="55" w:date="2023-05-05T10:54:52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problems have they encountered? How do they intend on using it?</w:t>
      </w:r>
    </w:p>
  </w:comment>
  <w:comment w:author="Sandro Beti" w:id="45" w:date="2023-05-05T10:49:03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z.B:?</w:t>
      </w:r>
    </w:p>
  </w:comment>
  <w:comment w:author="Omen. B." w:id="46" w:date="2023-05-05T10:49:45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velpumpi, bänkli, tisch?</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NENNS BIM NAME</w:t>
      </w:r>
    </w:p>
  </w:comment>
  <w:comment w:author="Sandro Beti" w:id="53" w:date="2023-05-05T10:53:12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Wenn hets das jemals nöd?</w:t>
      </w:r>
    </w:p>
  </w:comment>
  <w:comment w:author="Omen. B." w:id="44" w:date="2023-05-05T10:47:47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hemmer üs überleid? Was hemmer usegfunde?Wieso hemmers ned wiiterzoge?</w:t>
      </w:r>
    </w:p>
  </w:comment>
  <w:comment w:author="Omen. B." w:id="54" w:date="2023-05-05T10:54:21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umschriibe</w:t>
      </w:r>
    </w:p>
  </w:comment>
  <w:comment w:author="Sandro Beti" w:id="57" w:date="2023-05-05T10:56:28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andersch formuliere</w:t>
      </w:r>
    </w:p>
  </w:comment>
  <w:comment w:author="Sandro Beti" w:id="15" w:date="2023-05-01T08:44:11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Framing, Wording</w:t>
      </w:r>
    </w:p>
  </w:comment>
  <w:comment w:author="Omen. B." w:id="52" w:date="2023-05-05T10:58:09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Idee, recherche, konzept + GZ, test / validation, decisions, implications</w:t>
      </w:r>
    </w:p>
  </w:comment>
  <w:comment w:author="Omen. B." w:id="58" w:date="2023-05-05T10:59:37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reasoning</w:t>
      </w:r>
    </w:p>
  </w:comment>
  <w:comment w:author="Omen. B." w:id="73" w:date="2023-05-05T05:48:05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irgendwie komischi satzstruktur</w:t>
      </w:r>
    </w:p>
  </w:comment>
  <w:comment w:author="Omen. B." w:id="40" w:date="2023-05-03T20:32:25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https://www.limmattalerzeitung.ch/limmattal/zuerich/neun-luxembourg-stuhle-kamen-weg-ld.1547390</w:t>
      </w:r>
    </w:p>
  </w:comment>
  <w:comment w:author="Omen. B." w:id="13" w:date="2023-05-05T05:46:02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 allem content? Oder nur vo demm wo jetzt in nöchste kapitel chunnd?</w:t>
      </w:r>
    </w:p>
  </w:comment>
  <w:comment w:author="Omen. B." w:id="51" w:date="2023-05-03T20:17:42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siicher funktioniert das so. au no nie vo de tragedy of the commons ghört.</w:t>
      </w:r>
    </w:p>
  </w:comment>
  <w:comment w:author="Omen. B." w:id="76" w:date="2023-05-03T20:24:46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fuckin ocean. its inherently salty.</w:t>
      </w:r>
    </w:p>
  </w:comment>
  <w:comment w:author="Sandro Beti" w:id="77" w:date="2023-05-03T20:54:26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inherently...</w:t>
      </w:r>
    </w:p>
  </w:comment>
  <w:comment w:author="Omen. B." w:id="69" w:date="2023-05-05T05:47:00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chunnd no da ane? Wie differenziered mer jetzt au no prototypes und results? Bi Prototypes meh no ufd nomadic attributes und tests iigah und da eifach nur s konzept und s uusleihprinzip vom Aahänger erkläre?</w:t>
      </w:r>
    </w:p>
  </w:comment>
  <w:comment w:author="Sandro Beti" w:id="62" w:date="2023-05-05T12:12:08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unclear</w:t>
      </w:r>
    </w:p>
  </w:comment>
  <w:comment w:author="Omen. B." w:id="14" w:date="2023-05-01T08:23:24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bitz umstrukturiere, parkkafi is development ine, meh uf ergebnis vo üse frageböge und promenadologie iigah</w:t>
      </w:r>
    </w:p>
  </w:comment>
  <w:comment w:author="Sandro Beti" w:id="63" w:date="2023-05-05T12:12:32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Visualize</w:t>
      </w:r>
    </w:p>
  </w:comment>
  <w:comment w:author="Omen. B." w:id="72" w:date="2023-05-04T09:46:13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bitz vill "we"</w:t>
      </w:r>
    </w:p>
  </w:comment>
  <w:comment w:author="Omen. B." w:id="22" w:date="2023-03-09T09:57:56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rephrase, content is good, but the sentence seems clumsy</w:t>
      </w:r>
    </w:p>
  </w:comment>
  <w:comment w:author="Sandro Beti" w:id="23" w:date="2023-05-02T12:25:33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now</w:t>
      </w:r>
    </w:p>
  </w:comment>
  <w:comment w:author="Sandro Beti" w:id="2" w:date="2022-12-18T10:32:17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statistics realationable sizes are very important. =&gt; maybe even more practical examples</w:t>
      </w:r>
    </w:p>
  </w:comment>
  <w:comment w:author="Omen. B." w:id="3" w:date="2023-01-08T09:21:23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Omen. B." w:id="4" w:date="2023-01-08T09:23:22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Omen. B." w:id="10" w:date="2023-05-05T09:42:10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luegemer doch no is paper ine und übernehmed ihri terminology.</w:t>
      </w:r>
    </w:p>
  </w:comment>
  <w:comment w:author="Omen. B." w:id="49" w:date="2023-05-03T19:39:55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w:t>
      </w:r>
    </w:p>
  </w:comment>
  <w:comment w:author="Omen. B." w:id="50" w:date="2023-05-03T19:44:37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 genau und jetzt, was sind die instructions was sind Ergebnis?</w:t>
      </w:r>
    </w:p>
  </w:comment>
  <w:comment w:author="Sandro Beti" w:id="61" w:date="2023-05-05T12:11:52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Welche Komponenten haben Einfluss auf was? Wie wähle ich am Besten einen Ort aus? Was ist wichtig dabei? Was kann schief gehen?</w:t>
      </w:r>
    </w:p>
  </w:comment>
  <w:comment w:author="Sandro Beti" w:id="70" w:date="2023-05-05T12:20:17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chli krass für dasses nidso vil platz</w:t>
      </w:r>
    </w:p>
  </w:comment>
  <w:comment w:author="Sandro Beti" w:id="66" w:date="2023-05-05T12:17:37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concrete even if fictional</w:t>
      </w:r>
    </w:p>
  </w:comment>
  <w:comment w:author="Sandro Beti" w:id="64" w:date="2023-05-05T12:14:49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more why absurdity</w:t>
      </w:r>
    </w:p>
  </w:comment>
  <w:comment w:author="Omen. B." w:id="68" w:date="2023-05-05T08:02:16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reasoning in coherence to the purpose of the page.</w:t>
      </w:r>
    </w:p>
  </w:comment>
  <w:comment w:author="Sandro Beti" w:id="65" w:date="2023-05-05T12:15:07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an added value?</w:t>
      </w:r>
    </w:p>
  </w:comment>
  <w:comment w:author="Sandro Beti" w:id="67" w:date="2023-05-05T12:17:59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rPr>
        <w:rPrChange w:author="Sandro Beti" w:id="86" w:date="2022-12-18T10:33:59Z">
          <w:rPr/>
        </w:rPrChang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5">
    <w:p w:rsidR="00000000" w:rsidDel="00000000" w:rsidP="00000000" w:rsidRDefault="00000000" w:rsidRPr="00000000" w14:paraId="000001C4">
      <w:pPr>
        <w:spacing w:after="0" w:line="240" w:lineRule="auto"/>
        <w:rPr>
          <w:rPrChange w:author="Sandro Beti" w:id="86" w:date="2022-12-18T10:33:59Z">
            <w:rPr/>
          </w:rPrChange>
        </w:rPr>
      </w:pPr>
      <w:r w:rsidDel="00000000" w:rsidR="00000000" w:rsidRPr="00000000">
        <w:rPr>
          <w:rStyle w:val="FootnoteReference"/>
          <w:vertAlign w:val="superscript"/>
        </w:rPr>
        <w:footnoteRef/>
      </w:r>
      <w:r w:rsidDel="00000000" w:rsidR="00000000" w:rsidRPr="00000000">
        <w:rPr>
          <w:rtl w:val="0"/>
          <w:rPrChange w:author="Sandro Beti" w:id="86" w:date="2022-12-18T10:33:59Z">
            <w:rPr/>
          </w:rPrChange>
        </w:rPr>
        <w:t xml:space="preserve"> Play the city, Tan Ekim, 2017</w:t>
      </w:r>
    </w:p>
  </w:footnote>
  <w:footnote w:id="9">
    <w:p w:rsidR="00000000" w:rsidDel="00000000" w:rsidP="00000000" w:rsidRDefault="00000000" w:rsidRPr="00000000" w14:paraId="000001C5">
      <w:pPr>
        <w:spacing w:after="0" w:line="240" w:lineRule="auto"/>
        <w:rPr>
          <w:rPrChange w:author="Sandro Beti" w:id="86" w:date="2022-12-18T10:33:59Z">
            <w:rPr/>
          </w:rPrChange>
        </w:rPr>
      </w:pPr>
      <w:r w:rsidDel="00000000" w:rsidR="00000000" w:rsidRPr="00000000">
        <w:rPr>
          <w:rStyle w:val="FootnoteReference"/>
          <w:vertAlign w:val="superscript"/>
        </w:rPr>
        <w:footnoteRef/>
      </w:r>
      <w:r w:rsidDel="00000000" w:rsidR="00000000" w:rsidRPr="00000000">
        <w:rPr>
          <w:rtl w:val="0"/>
          <w:rPrChange w:author="Sandro Beti" w:id="86" w:date="2022-12-18T10:33:59Z">
            <w:rPr/>
          </w:rPrChange>
        </w:rPr>
        <w:t xml:space="preserve"> Open data tool Kanton Zürich</w:t>
      </w:r>
    </w:p>
  </w:footnote>
  <w:footnote w:id="2">
    <w:p w:rsidR="00000000" w:rsidDel="00000000" w:rsidP="00000000" w:rsidRDefault="00000000" w:rsidRPr="00000000" w14:paraId="000001C6">
      <w:pPr>
        <w:spacing w:after="0" w:line="240" w:lineRule="auto"/>
        <w:rPr>
          <w:sz w:val="24"/>
          <w:szCs w:val="24"/>
          <w:rPrChange w:author="Sandro Beti" w:id="86" w:date="2022-12-18T10:33:59Z">
            <w:rPr>
              <w:sz w:val="24"/>
              <w:szCs w:val="24"/>
            </w:rPr>
          </w:rPrChange>
        </w:rPr>
      </w:pPr>
      <w:r w:rsidDel="00000000" w:rsidR="00000000" w:rsidRPr="00000000">
        <w:rPr>
          <w:rStyle w:val="FootnoteReference"/>
          <w:vertAlign w:val="superscript"/>
        </w:rPr>
        <w:footnoteRef/>
      </w:r>
      <w:r w:rsidDel="00000000" w:rsidR="00000000" w:rsidRPr="00000000">
        <w:rPr>
          <w:rtl w:val="0"/>
          <w:rPrChange w:author="Sandro Beti" w:id="86" w:date="2022-12-18T10:33:59Z">
            <w:rPr/>
          </w:rPrChange>
        </w:rPr>
        <w:t xml:space="preserve"> </w:t>
      </w:r>
      <w:r w:rsidDel="00000000" w:rsidR="00000000" w:rsidRPr="00000000">
        <w:rPr>
          <w:sz w:val="24"/>
          <w:szCs w:val="24"/>
          <w:rtl w:val="0"/>
          <w:rPrChange w:author="Sandro Beti" w:id="86" w:date="2022-12-18T10:33:59Z">
            <w:rPr>
              <w:sz w:val="24"/>
              <w:szCs w:val="24"/>
            </w:rPr>
          </w:rPrChange>
        </w:rPr>
        <w:t xml:space="preserve">Palaces for the people : how social infrastructure can help fight inequality, polarisation, and the decline of civic life / Eric Klinenberg. 2018</w:t>
      </w:r>
    </w:p>
    <w:p w:rsidR="00000000" w:rsidDel="00000000" w:rsidP="00000000" w:rsidRDefault="00000000" w:rsidRPr="00000000" w14:paraId="000001C7">
      <w:pPr>
        <w:spacing w:after="0" w:line="240" w:lineRule="auto"/>
        <w:rPr>
          <w:rPrChange w:author="Sandro Beti" w:id="86" w:date="2022-12-18T10:33:59Z">
            <w:rPr/>
          </w:rPrChange>
        </w:rPr>
      </w:pPr>
      <w:r w:rsidDel="00000000" w:rsidR="00000000" w:rsidRPr="00000000">
        <w:rPr>
          <w:rtl w:val="0"/>
        </w:rPr>
      </w:r>
    </w:p>
  </w:footnote>
  <w:footnote w:id="3">
    <w:p w:rsidR="00000000" w:rsidDel="00000000" w:rsidP="00000000" w:rsidRDefault="00000000" w:rsidRPr="00000000" w14:paraId="000001C8">
      <w:pPr>
        <w:spacing w:after="0" w:line="240" w:lineRule="auto"/>
        <w:rPr>
          <w:sz w:val="20"/>
          <w:szCs w:val="20"/>
          <w:rPrChange w:author="Sandro Beti" w:id="86" w:date="2022-12-18T10:33:59Z">
            <w:rPr>
              <w:sz w:val="20"/>
              <w:szCs w:val="20"/>
            </w:rPr>
          </w:rPrChange>
        </w:rPr>
      </w:pPr>
      <w:r w:rsidDel="00000000" w:rsidR="00000000" w:rsidRPr="00000000">
        <w:rPr>
          <w:rStyle w:val="FootnoteReference"/>
          <w:vertAlign w:val="superscript"/>
        </w:rPr>
        <w:footnoteRef/>
      </w:r>
      <w:r w:rsidDel="00000000" w:rsidR="00000000" w:rsidRPr="00000000">
        <w:rPr>
          <w:rtl w:val="0"/>
          <w:rPrChange w:author="Sandro Beti" w:id="86" w:date="2022-12-18T10:33:59Z">
            <w:rPr/>
          </w:rPrChange>
        </w:rPr>
        <w:t xml:space="preserve"> </w:t>
      </w:r>
      <w:r w:rsidDel="00000000" w:rsidR="00000000" w:rsidRPr="00000000">
        <w:rPr>
          <w:sz w:val="20"/>
          <w:szCs w:val="20"/>
          <w:rtl w:val="0"/>
          <w:rPrChange w:author="Sandro Beti" w:id="86" w:date="2022-12-18T10:33:59Z">
            <w:rPr>
              <w:sz w:val="20"/>
              <w:szCs w:val="20"/>
            </w:rPr>
          </w:rPrChange>
        </w:rPr>
        <w:t xml:space="preserve">Patrick Rérat (2012) Housing, the Compact City and Sustainable Development: Some Insights From Recent Urban Trends in Switzerland, International Journal of Housing Policy, 12:2, 115-136, DOI: 10.1080/14616718.2012.681570</w:t>
      </w:r>
    </w:p>
    <w:p w:rsidR="00000000" w:rsidDel="00000000" w:rsidP="00000000" w:rsidRDefault="00000000" w:rsidRPr="00000000" w14:paraId="000001C9">
      <w:pPr>
        <w:spacing w:after="0" w:line="240" w:lineRule="auto"/>
        <w:rPr>
          <w:rPrChange w:author="Sandro Beti" w:id="86" w:date="2022-12-18T10:33:59Z">
            <w:rPr/>
          </w:rPrChange>
        </w:rPr>
      </w:pPr>
      <w:r w:rsidDel="00000000" w:rsidR="00000000" w:rsidRPr="00000000">
        <w:rPr>
          <w:rtl w:val="0"/>
        </w:rPr>
      </w:r>
    </w:p>
  </w:footnote>
  <w:footnote w:id="6">
    <w:p w:rsidR="00000000" w:rsidDel="00000000" w:rsidP="00000000" w:rsidRDefault="00000000" w:rsidRPr="00000000" w14:paraId="000001CA">
      <w:pPr>
        <w:spacing w:after="0" w:line="240" w:lineRule="auto"/>
        <w:rPr>
          <w:rPrChange w:author="Sandro Beti" w:id="86" w:date="2022-12-18T10:33:59Z">
            <w:rPr/>
          </w:rPrChange>
        </w:rPr>
      </w:pPr>
      <w:r w:rsidDel="00000000" w:rsidR="00000000" w:rsidRPr="00000000">
        <w:rPr>
          <w:rStyle w:val="FootnoteReference"/>
          <w:vertAlign w:val="superscript"/>
        </w:rPr>
        <w:footnoteRef/>
      </w:r>
      <w:r w:rsidDel="00000000" w:rsidR="00000000" w:rsidRPr="00000000">
        <w:rPr>
          <w:rtl w:val="0"/>
          <w:rPrChange w:author="Sandro Beti" w:id="86" w:date="2022-12-18T10:33:59Z">
            <w:rPr/>
          </w:rPrChange>
        </w:rPr>
        <w:t xml:space="preserve"> Achtung: Die Schriften, Lucius Burckhardt, Max Frisch, 1955 </w:t>
      </w:r>
    </w:p>
  </w:footnote>
  <w:footnote w:id="7">
    <w:p w:rsidR="00000000" w:rsidDel="00000000" w:rsidP="00000000" w:rsidRDefault="00000000" w:rsidRPr="00000000" w14:paraId="000001CC">
      <w:pPr>
        <w:spacing w:after="0" w:line="240" w:lineRule="auto"/>
        <w:rPr>
          <w:rPrChange w:author="Sandro Beti" w:id="86" w:date="2022-12-18T10:33:59Z">
            <w:rPr/>
          </w:rPrChange>
        </w:rPr>
      </w:pPr>
      <w:r w:rsidDel="00000000" w:rsidR="00000000" w:rsidRPr="00000000">
        <w:rPr>
          <w:rStyle w:val="FootnoteReference"/>
          <w:vertAlign w:val="superscript"/>
        </w:rPr>
        <w:footnoteRef/>
      </w:r>
      <w:r w:rsidDel="00000000" w:rsidR="00000000" w:rsidRPr="00000000">
        <w:rPr>
          <w:rtl w:val="0"/>
          <w:rPrChange w:author="Sandro Beti" w:id="86" w:date="2022-12-18T10:33:59Z">
            <w:rPr/>
          </w:rPrChange>
        </w:rPr>
        <w:t xml:space="preserve"> Architektur auf gemeinsamem Boden, Universität Luxemburg, 2020</w:t>
      </w:r>
    </w:p>
  </w:footnote>
  <w:footnote w:id="0">
    <w:p w:rsidR="00000000" w:rsidDel="00000000" w:rsidP="00000000" w:rsidRDefault="00000000" w:rsidRPr="00000000" w14:paraId="000001CD">
      <w:pPr>
        <w:spacing w:after="0" w:line="240" w:lineRule="auto"/>
        <w:rPr>
          <w:sz w:val="24"/>
          <w:szCs w:val="24"/>
          <w:rPrChange w:author="Sandro Beti" w:id="86" w:date="2022-12-18T10:33:59Z">
            <w:rPr>
              <w:sz w:val="24"/>
              <w:szCs w:val="24"/>
            </w:rPr>
          </w:rPrChange>
        </w:rPr>
      </w:pPr>
      <w:r w:rsidDel="00000000" w:rsidR="00000000" w:rsidRPr="00000000">
        <w:rPr>
          <w:rStyle w:val="FootnoteReference"/>
          <w:vertAlign w:val="superscript"/>
        </w:rPr>
        <w:footnoteRef/>
      </w:r>
      <w:r w:rsidDel="00000000" w:rsidR="00000000" w:rsidRPr="00000000">
        <w:rPr>
          <w:rtl w:val="0"/>
          <w:rPrChange w:author="Sandro Beti" w:id="86" w:date="2022-12-18T10:33:59Z">
            <w:rPr/>
          </w:rPrChange>
        </w:rPr>
        <w:t xml:space="preserve"> </w:t>
      </w:r>
      <w:r w:rsidDel="00000000" w:rsidR="00000000" w:rsidRPr="00000000">
        <w:rPr>
          <w:sz w:val="24"/>
          <w:szCs w:val="24"/>
          <w:rtl w:val="0"/>
          <w:rPrChange w:author="Sandro Beti" w:id="86" w:date="2022-12-18T10:33:59Z">
            <w:rPr>
              <w:sz w:val="24"/>
              <w:szCs w:val="24"/>
            </w:rPr>
          </w:rPrChange>
        </w:rPr>
        <w:t xml:space="preserve">The ideal city, SPACE10, Robert Klanten, Elli Stuhler, 2021</w:t>
      </w:r>
    </w:p>
    <w:p w:rsidR="00000000" w:rsidDel="00000000" w:rsidP="00000000" w:rsidRDefault="00000000" w:rsidRPr="00000000" w14:paraId="000001CE">
      <w:pPr>
        <w:spacing w:after="0" w:line="240" w:lineRule="auto"/>
        <w:rPr>
          <w:rPrChange w:author="Sandro Beti" w:id="86" w:date="2022-12-18T10:33:59Z">
            <w:rPr/>
          </w:rPrChange>
        </w:rPr>
      </w:pPr>
      <w:r w:rsidDel="00000000" w:rsidR="00000000" w:rsidRPr="00000000">
        <w:rPr>
          <w:rtl w:val="0"/>
        </w:rPr>
      </w:r>
    </w:p>
  </w:footnote>
  <w:footnote w:id="10">
    <w:p w:rsidR="00000000" w:rsidDel="00000000" w:rsidP="00000000" w:rsidRDefault="00000000" w:rsidRPr="00000000" w14:paraId="000001CF">
      <w:pPr>
        <w:spacing w:after="0" w:line="240" w:lineRule="auto"/>
        <w:rPr>
          <w:rPrChange w:author="Sandro Beti" w:id="86" w:date="2022-12-18T10:33:59Z">
            <w:rPr/>
          </w:rPrChange>
        </w:rPr>
      </w:pPr>
      <w:r w:rsidDel="00000000" w:rsidR="00000000" w:rsidRPr="00000000">
        <w:rPr>
          <w:rStyle w:val="FootnoteReference"/>
          <w:vertAlign w:val="superscript"/>
        </w:rPr>
        <w:footnoteRef/>
      </w:r>
      <w:hyperlink r:id="rId1">
        <w:r w:rsidDel="00000000" w:rsidR="00000000" w:rsidRPr="00000000">
          <w:rPr>
            <w:color w:val="1155cc"/>
            <w:u w:val="single"/>
            <w:rtl w:val="0"/>
            <w:rPrChange w:author="Sandro Beti" w:id="86" w:date="2022-12-18T10:33:59Z">
              <w:rPr>
                <w:color w:val="1155cc"/>
                <w:u w:val="single"/>
              </w:rPr>
            </w:rPrChange>
          </w:rPr>
          <w:t xml:space="preserve">https://www.bfs.admin.ch/bfs/de/home/statistiken/kataloge-datenbanken/karten.assetdetail.3262708.html</w:t>
        </w:r>
      </w:hyperlink>
      <w:r w:rsidDel="00000000" w:rsidR="00000000" w:rsidRPr="00000000">
        <w:rPr>
          <w:rtl w:val="0"/>
        </w:rPr>
      </w:r>
    </w:p>
  </w:footnote>
  <w:footnote w:id="11">
    <w:p w:rsidR="00000000" w:rsidDel="00000000" w:rsidP="00000000" w:rsidRDefault="00000000" w:rsidRPr="00000000" w14:paraId="000001D0">
      <w:pPr>
        <w:spacing w:after="0" w:line="240" w:lineRule="auto"/>
        <w:rPr>
          <w:rPrChange w:author="Sandro Beti" w:id="86" w:date="2022-12-18T10:33:59Z">
            <w:rPr/>
          </w:rPrChange>
        </w:rPr>
      </w:pPr>
      <w:r w:rsidDel="00000000" w:rsidR="00000000" w:rsidRPr="00000000">
        <w:rPr>
          <w:rStyle w:val="FootnoteReference"/>
          <w:vertAlign w:val="superscript"/>
        </w:rPr>
        <w:footnoteRef/>
      </w:r>
      <w:r w:rsidDel="00000000" w:rsidR="00000000" w:rsidRPr="00000000">
        <w:rPr>
          <w:rtl w:val="0"/>
          <w:rPrChange w:author="Sandro Beti" w:id="86" w:date="2022-12-18T10:33:59Z">
            <w:rPr/>
          </w:rPrChange>
        </w:rPr>
        <w:t xml:space="preserve"> </w:t>
      </w:r>
      <w:hyperlink r:id="rId2">
        <w:r w:rsidDel="00000000" w:rsidR="00000000" w:rsidRPr="00000000">
          <w:rPr>
            <w:color w:val="1155cc"/>
            <w:u w:val="single"/>
            <w:rtl w:val="0"/>
            <w:rPrChange w:author="Sandro Beti" w:id="86" w:date="2022-12-18T10:33:59Z">
              <w:rPr>
                <w:color w:val="1155cc"/>
                <w:u w:val="single"/>
              </w:rPr>
            </w:rPrChange>
          </w:rPr>
          <w:t xml:space="preserve">https://www.immomapper.ch/de/immobilienpreise/ch</w:t>
        </w:r>
      </w:hyperlink>
      <w:r w:rsidDel="00000000" w:rsidR="00000000" w:rsidRPr="00000000">
        <w:rPr>
          <w:rtl w:val="0"/>
        </w:rPr>
      </w:r>
    </w:p>
  </w:footnote>
  <w:footnote w:id="1">
    <w:p w:rsidR="00000000" w:rsidDel="00000000" w:rsidP="00000000" w:rsidRDefault="00000000" w:rsidRPr="00000000" w14:paraId="000001D1">
      <w:pPr>
        <w:spacing w:after="0" w:line="240" w:lineRule="auto"/>
        <w:rPr>
          <w:sz w:val="24"/>
          <w:szCs w:val="24"/>
          <w:rPrChange w:author="Sandro Beti" w:id="86" w:date="2022-12-18T10:33:59Z">
            <w:rPr>
              <w:sz w:val="24"/>
              <w:szCs w:val="24"/>
            </w:rPr>
          </w:rPrChange>
        </w:rPr>
      </w:pPr>
      <w:r w:rsidDel="00000000" w:rsidR="00000000" w:rsidRPr="00000000">
        <w:rPr>
          <w:rStyle w:val="FootnoteReference"/>
          <w:vertAlign w:val="superscript"/>
        </w:rPr>
        <w:footnoteRef/>
      </w:r>
      <w:r w:rsidDel="00000000" w:rsidR="00000000" w:rsidRPr="00000000">
        <w:rPr>
          <w:rtl w:val="0"/>
          <w:rPrChange w:author="Sandro Beti" w:id="86" w:date="2022-12-18T10:33:59Z">
            <w:rPr/>
          </w:rPrChange>
        </w:rPr>
        <w:t xml:space="preserve"> </w:t>
      </w:r>
      <w:r w:rsidDel="00000000" w:rsidR="00000000" w:rsidRPr="00000000">
        <w:rPr>
          <w:sz w:val="24"/>
          <w:szCs w:val="24"/>
          <w:rtl w:val="0"/>
          <w:rPrChange w:author="Sandro Beti" w:id="86" w:date="2022-12-18T10:33:59Z">
            <w:rPr>
              <w:sz w:val="24"/>
              <w:szCs w:val="24"/>
            </w:rPr>
          </w:rPrChange>
        </w:rPr>
        <w:t xml:space="preserve">Traffic space Public Space, </w:t>
      </w:r>
    </w:p>
    <w:p w:rsidR="00000000" w:rsidDel="00000000" w:rsidP="00000000" w:rsidRDefault="00000000" w:rsidRPr="00000000" w14:paraId="000001D2">
      <w:pPr>
        <w:spacing w:after="0" w:line="240" w:lineRule="auto"/>
        <w:rPr>
          <w:rPrChange w:author="Sandro Beti" w:id="86" w:date="2022-12-18T10:33:59Z">
            <w:rPr/>
          </w:rPrChange>
        </w:rPr>
      </w:pPr>
      <w:r w:rsidDel="00000000" w:rsidR="00000000" w:rsidRPr="00000000">
        <w:rPr>
          <w:rtl w:val="0"/>
        </w:rPr>
      </w:r>
    </w:p>
  </w:footnote>
  <w:footnote w:id="4">
    <w:p w:rsidR="00000000" w:rsidDel="00000000" w:rsidP="00000000" w:rsidRDefault="00000000" w:rsidRPr="00000000" w14:paraId="000001D3">
      <w:pPr>
        <w:spacing w:after="0" w:line="240" w:lineRule="auto"/>
        <w:rPr>
          <w:sz w:val="24"/>
          <w:szCs w:val="24"/>
          <w:rPrChange w:author="Sandro Beti" w:id="86" w:date="2022-12-18T10:33:59Z">
            <w:rPr>
              <w:sz w:val="24"/>
              <w:szCs w:val="24"/>
            </w:rPr>
          </w:rPrChange>
        </w:rPr>
      </w:pPr>
      <w:r w:rsidDel="00000000" w:rsidR="00000000" w:rsidRPr="00000000">
        <w:rPr>
          <w:rStyle w:val="FootnoteReference"/>
          <w:vertAlign w:val="superscript"/>
        </w:rPr>
        <w:footnoteRef/>
      </w:r>
      <w:r w:rsidDel="00000000" w:rsidR="00000000" w:rsidRPr="00000000">
        <w:rPr>
          <w:rtl w:val="0"/>
          <w:rPrChange w:author="Sandro Beti" w:id="86" w:date="2022-12-18T10:33:59Z">
            <w:rPr/>
          </w:rPrChange>
        </w:rPr>
        <w:t xml:space="preserve"> </w:t>
      </w:r>
      <w:r w:rsidDel="00000000" w:rsidR="00000000" w:rsidRPr="00000000">
        <w:rPr>
          <w:sz w:val="24"/>
          <w:szCs w:val="24"/>
          <w:rtl w:val="0"/>
          <w:rPrChange w:author="Sandro Beti" w:id="86" w:date="2022-12-18T10:33:59Z">
            <w:rPr>
              <w:sz w:val="24"/>
              <w:szCs w:val="24"/>
            </w:rPr>
          </w:rPrChange>
        </w:rPr>
        <w:t xml:space="preserve">Self Made City, City of Berlin, 2013</w:t>
      </w:r>
    </w:p>
    <w:p w:rsidR="00000000" w:rsidDel="00000000" w:rsidP="00000000" w:rsidRDefault="00000000" w:rsidRPr="00000000" w14:paraId="000001D4">
      <w:pPr>
        <w:spacing w:after="0" w:line="240" w:lineRule="auto"/>
        <w:rPr>
          <w:rPrChange w:author="Sandro Beti" w:id="86" w:date="2022-12-18T10:33:59Z">
            <w:rPr/>
          </w:rPrChange>
        </w:rPr>
      </w:pPr>
      <w:r w:rsidDel="00000000" w:rsidR="00000000" w:rsidRPr="00000000">
        <w:rPr>
          <w:rtl w:val="0"/>
        </w:rPr>
      </w:r>
    </w:p>
  </w:footnote>
  <w:footnote w:id="5">
    <w:p w:rsidR="00000000" w:rsidDel="00000000" w:rsidP="00000000" w:rsidRDefault="00000000" w:rsidRPr="00000000" w14:paraId="000001D5">
      <w:pPr>
        <w:spacing w:after="0" w:line="240" w:lineRule="auto"/>
        <w:rPr>
          <w:rPrChange w:author="Sandro Beti" w:id="86" w:date="2022-12-18T10:33:59Z">
            <w:rPr/>
          </w:rPrChange>
        </w:rPr>
      </w:pPr>
      <w:r w:rsidDel="00000000" w:rsidR="00000000" w:rsidRPr="00000000">
        <w:rPr>
          <w:rStyle w:val="FootnoteReference"/>
          <w:vertAlign w:val="superscript"/>
        </w:rPr>
        <w:footnoteRef/>
      </w:r>
      <w:r w:rsidDel="00000000" w:rsidR="00000000" w:rsidRPr="00000000">
        <w:rPr>
          <w:rtl w:val="0"/>
          <w:rPrChange w:author="Sandro Beti" w:id="86" w:date="2022-12-18T10:33:59Z">
            <w:rPr/>
          </w:rPrChange>
        </w:rPr>
        <w:t xml:space="preserve"> Anti Urban ideologies and Planning in France and Switzerland, Bernard Marchan &amp; Joëlle Salomon Cavin, 2007 </w:t>
      </w:r>
    </w:p>
  </w:footnote>
  <w:footnote w:id="14">
    <w:p w:rsidR="00000000" w:rsidDel="00000000" w:rsidP="00000000" w:rsidRDefault="00000000" w:rsidRPr="00000000" w14:paraId="000001D6">
      <w:pPr>
        <w:spacing w:after="0" w:line="240" w:lineRule="auto"/>
        <w:rPr>
          <w:rPrChange w:author="Sandro Beti" w:id="86" w:date="2022-12-18T10:33:59Z">
            <w:rPr/>
          </w:rPrChange>
        </w:rPr>
      </w:pPr>
      <w:r w:rsidDel="00000000" w:rsidR="00000000" w:rsidRPr="00000000">
        <w:rPr>
          <w:rStyle w:val="FootnoteReference"/>
          <w:vertAlign w:val="superscript"/>
        </w:rPr>
        <w:footnoteRef/>
      </w:r>
      <w:r w:rsidDel="00000000" w:rsidR="00000000" w:rsidRPr="00000000">
        <w:rPr>
          <w:rtl w:val="0"/>
          <w:rPrChange w:author="Sandro Beti" w:id="86" w:date="2022-12-18T10:33:59Z">
            <w:rPr/>
          </w:rPrChange>
        </w:rPr>
        <w:t xml:space="preserve"> From Realpolitik to Dingpolitik or How to make Things public, Bruno Latour, 2004</w:t>
      </w:r>
    </w:p>
  </w:footnote>
  <w:footnote w:id="8">
    <w:p w:rsidR="00000000" w:rsidDel="00000000" w:rsidP="00000000" w:rsidRDefault="00000000" w:rsidRPr="00000000" w14:paraId="000001D7">
      <w:pPr>
        <w:spacing w:after="0" w:line="240" w:lineRule="auto"/>
        <w:rPr>
          <w:rPrChange w:author="Sandro Beti" w:id="86" w:date="2022-12-18T10:33:59Z">
            <w:rPr/>
          </w:rPrChange>
        </w:rPr>
      </w:pPr>
      <w:r w:rsidDel="00000000" w:rsidR="00000000" w:rsidRPr="00000000">
        <w:rPr>
          <w:rStyle w:val="FootnoteReference"/>
          <w:vertAlign w:val="superscript"/>
        </w:rPr>
        <w:footnoteRef/>
      </w:r>
      <w:r w:rsidDel="00000000" w:rsidR="00000000" w:rsidRPr="00000000">
        <w:rPr>
          <w:rtl w:val="0"/>
          <w:rPrChange w:author="Sandro Beti" w:id="86" w:date="2022-12-18T10:33:59Z">
            <w:rPr/>
          </w:rPrChange>
        </w:rPr>
        <w:t xml:space="preserve"> Green Cities…</w:t>
      </w:r>
    </w:p>
  </w:footnote>
  <w:footnote w:id="12">
    <w:p w:rsidR="00000000" w:rsidDel="00000000" w:rsidP="00000000" w:rsidRDefault="00000000" w:rsidRPr="00000000" w14:paraId="000001D8">
      <w:pPr>
        <w:spacing w:after="0" w:line="240" w:lineRule="auto"/>
        <w:rPr>
          <w:ins w:author="Sandro Beti" w:id="6" w:date="2023-05-05T09:07:47Z"/>
          <w:rPrChange w:author="Sandro Beti" w:id="86" w:date="2022-12-18T10:33:59Z">
            <w:rPr/>
          </w:rPrChange>
        </w:rPr>
      </w:pPr>
      <w:r w:rsidDel="00000000" w:rsidR="00000000" w:rsidRPr="00000000">
        <w:rPr>
          <w:rStyle w:val="FootnoteReference"/>
          <w:vertAlign w:val="superscript"/>
        </w:rPr>
        <w:footnoteRef/>
      </w:r>
      <w:ins w:author="Sandro Beti" w:id="6" w:date="2023-05-05T09:07:47Z">
        <w:r w:rsidDel="00000000" w:rsidR="00000000" w:rsidRPr="00000000">
          <w:rPr>
            <w:rtl w:val="0"/>
            <w:rPrChange w:author="Sandro Beti" w:id="86" w:date="2022-12-18T10:33:59Z">
              <w:rPr/>
            </w:rPrChange>
          </w:rPr>
          <w:t xml:space="preserve"> Müsst da ned irgendwie no d Hannah Arendt ine?</w:t>
        </w:r>
      </w:ins>
    </w:p>
  </w:footnote>
  <w:footnote w:id="16">
    <w:p w:rsidR="00000000" w:rsidDel="00000000" w:rsidP="00000000" w:rsidRDefault="00000000" w:rsidRPr="00000000" w14:paraId="000001D9">
      <w:pPr>
        <w:spacing w:after="0" w:line="240" w:lineRule="auto"/>
        <w:rPr>
          <w:sz w:val="20"/>
          <w:szCs w:val="20"/>
          <w:rPrChange w:author="Sandro Beti" w:id="86" w:date="2022-12-18T10:33:59Z">
            <w:rPr>
              <w:sz w:val="20"/>
              <w:szCs w:val="20"/>
            </w:rPr>
          </w:rPrChange>
        </w:rPr>
      </w:pPr>
      <w:r w:rsidDel="00000000" w:rsidR="00000000" w:rsidRPr="00000000">
        <w:rPr>
          <w:rStyle w:val="FootnoteReference"/>
          <w:vertAlign w:val="superscript"/>
        </w:rPr>
        <w:footnoteRef/>
      </w:r>
      <w:r w:rsidDel="00000000" w:rsidR="00000000" w:rsidRPr="00000000">
        <w:rPr>
          <w:sz w:val="20"/>
          <w:szCs w:val="20"/>
          <w:rtl w:val="0"/>
          <w:rPrChange w:author="Sandro Beti" w:id="86" w:date="2022-12-18T10:33:59Z">
            <w:rPr>
              <w:sz w:val="20"/>
              <w:szCs w:val="20"/>
            </w:rPr>
          </w:rPrChange>
        </w:rPr>
        <w:t xml:space="preserve"> </w:t>
      </w:r>
      <w:hyperlink r:id="rId3">
        <w:r w:rsidDel="00000000" w:rsidR="00000000" w:rsidRPr="00000000">
          <w:rPr>
            <w:color w:val="1155cc"/>
            <w:sz w:val="20"/>
            <w:szCs w:val="20"/>
            <w:u w:val="single"/>
            <w:rtl w:val="0"/>
            <w:rPrChange w:author="Sandro Beti" w:id="86" w:date="2022-12-18T10:33:59Z">
              <w:rPr>
                <w:color w:val="1155cc"/>
                <w:sz w:val="20"/>
                <w:szCs w:val="20"/>
                <w:u w:val="single"/>
              </w:rPr>
            </w:rPrChange>
          </w:rPr>
          <w:t xml:space="preserve">https://www.stadt-zuerich.ch/ted/de/index/taz/verkehr/webartikel/webartikel_pp_innenstadt.html</w:t>
        </w:r>
      </w:hyperlink>
      <w:r w:rsidDel="00000000" w:rsidR="00000000" w:rsidRPr="00000000">
        <w:rPr>
          <w:rtl w:val="0"/>
        </w:rPr>
      </w:r>
    </w:p>
  </w:footnote>
  <w:footnote w:id="13">
    <w:p w:rsidR="00000000" w:rsidDel="00000000" w:rsidP="00000000" w:rsidRDefault="00000000" w:rsidRPr="00000000" w14:paraId="000001DA">
      <w:pPr>
        <w:spacing w:after="0" w:line="240" w:lineRule="auto"/>
        <w:rPr>
          <w:rPrChange w:author="Sandro Beti" w:id="86" w:date="2022-12-18T10:33:59Z">
            <w:rPr/>
          </w:rPrChange>
        </w:rPr>
      </w:pPr>
      <w:r w:rsidDel="00000000" w:rsidR="00000000" w:rsidRPr="00000000">
        <w:rPr>
          <w:rStyle w:val="FootnoteReference"/>
          <w:vertAlign w:val="superscript"/>
        </w:rPr>
        <w:footnoteRef/>
      </w:r>
      <w:r w:rsidDel="00000000" w:rsidR="00000000" w:rsidRPr="00000000">
        <w:rPr>
          <w:rtl w:val="0"/>
          <w:rPrChange w:author="Sandro Beti" w:id="86" w:date="2022-12-18T10:33:59Z">
            <w:rPr/>
          </w:rPrChange>
        </w:rPr>
        <w:t xml:space="preserve"> Organisiert Euch, Urban Equipe &amp; Kollektiv Raumstation 2021</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sz w:val="18"/>
        <w:szCs w:val="18"/>
      </w:rPr>
    </w:pPr>
    <w:r w:rsidDel="00000000" w:rsidR="00000000" w:rsidRPr="00000000">
      <w:rPr>
        <w:sz w:val="16"/>
        <w:szCs w:val="16"/>
        <w:rtl w:val="0"/>
      </w:rPr>
      <w:t xml:space="preserve">Thesis WIP </w:t>
    </w:r>
    <w:r w:rsidDel="00000000" w:rsidR="00000000" w:rsidRPr="00000000">
      <w:rPr>
        <w:rtl w:val="0"/>
      </w:rPr>
      <w:tab/>
    </w: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hd w:fill="ffffff" w:val="clea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before="200" w:line="480" w:lineRule="auto"/>
    </w:pPr>
    <w:rPr>
      <w:i w:val="1"/>
      <w:sz w:val="36"/>
      <w:szCs w:val="36"/>
    </w:rPr>
  </w:style>
  <w:style w:type="paragraph" w:styleId="Heading2">
    <w:name w:val="heading 2"/>
    <w:basedOn w:val="Normal"/>
    <w:next w:val="Normal"/>
    <w:pPr>
      <w:keepNext w:val="1"/>
      <w:keepLines w:val="1"/>
      <w:spacing w:after="180" w:before="500" w:line="360" w:lineRule="auto"/>
      <w:ind w:right="-40.8661417322827"/>
    </w:pPr>
    <w:rPr>
      <w:i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spacing w:after="200" w:before="500" w:lineRule="auto"/>
      <w:jc w:val="center"/>
    </w:pPr>
    <w:rPr>
      <w:i w:val="1"/>
      <w:sz w:val="24"/>
      <w:szCs w:val="24"/>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yperlink" Target="mailto:omen@nemobrigatti.ch"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mailto:sandro.beti@zhdk.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bfs.admin.ch/bfs/de/home/statistiken/kataloge-datenbanken/karten.assetdetail.3262708.html" TargetMode="External"/><Relationship Id="rId2" Type="http://schemas.openxmlformats.org/officeDocument/2006/relationships/hyperlink" Target="https://www.immomapper.ch/de/immobilienpreise/ch" TargetMode="External"/><Relationship Id="rId3" Type="http://schemas.openxmlformats.org/officeDocument/2006/relationships/hyperlink" Target="https://www.stadt-zuerich.ch/ted/de/index/taz/verkehr/webartikel/webartikel_pp_innenstad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